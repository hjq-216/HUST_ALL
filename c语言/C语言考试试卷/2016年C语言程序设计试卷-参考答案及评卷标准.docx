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="156" w:beforeLines="50" w:after="156" w:afterLines="50"/>
        <w:jc w:val="center"/>
        <w:rPr>
          <w:rFonts w:ascii="宋体"/>
          <w:b/>
          <w:bCs/>
          <w:szCs w:val="28"/>
        </w:rPr>
      </w:pPr>
      <w:bookmarkStart w:id="0" w:name="_GoBack"/>
      <w:bookmarkEnd w:id="0"/>
      <w:r>
        <w:rPr>
          <w:rFonts w:hint="eastAsia" w:ascii="宋体" w:hAnsi="宋体"/>
          <w:b/>
          <w:bCs/>
          <w:szCs w:val="28"/>
        </w:rPr>
        <w:t>计算机学院</w:t>
      </w:r>
      <w:r>
        <w:rPr>
          <w:rFonts w:ascii="宋体" w:hAnsi="宋体"/>
          <w:b/>
          <w:bCs/>
          <w:szCs w:val="28"/>
          <w:u w:val="single"/>
        </w:rPr>
        <w:t>201</w:t>
      </w:r>
      <w:r>
        <w:rPr>
          <w:rFonts w:hint="eastAsia" w:ascii="宋体" w:hAnsi="宋体"/>
          <w:b/>
          <w:bCs/>
          <w:szCs w:val="28"/>
          <w:u w:val="single"/>
        </w:rPr>
        <w:t>5</w:t>
      </w:r>
      <w:r>
        <w:rPr>
          <w:rFonts w:ascii="宋体" w:hAnsi="宋体"/>
          <w:b/>
          <w:bCs/>
          <w:szCs w:val="28"/>
          <w:u w:val="single"/>
        </w:rPr>
        <w:t>-201</w:t>
      </w:r>
      <w:r>
        <w:rPr>
          <w:rFonts w:hint="eastAsia" w:ascii="宋体" w:hAnsi="宋体"/>
          <w:b/>
          <w:bCs/>
          <w:szCs w:val="28"/>
          <w:u w:val="single"/>
        </w:rPr>
        <w:t>6</w:t>
      </w:r>
      <w:r>
        <w:rPr>
          <w:rFonts w:hint="eastAsia" w:ascii="宋体" w:hAnsi="宋体"/>
          <w:b/>
          <w:bCs/>
          <w:szCs w:val="28"/>
        </w:rPr>
        <w:t>学年第</w:t>
      </w:r>
      <w:r>
        <w:rPr>
          <w:rFonts w:ascii="宋体" w:hAnsi="宋体"/>
          <w:b/>
          <w:bCs/>
          <w:szCs w:val="28"/>
          <w:u w:val="single"/>
        </w:rPr>
        <w:t>2</w:t>
      </w:r>
      <w:r>
        <w:rPr>
          <w:rFonts w:hint="eastAsia" w:ascii="宋体" w:hAnsi="宋体"/>
          <w:b/>
          <w:bCs/>
          <w:szCs w:val="28"/>
        </w:rPr>
        <w:t>学期</w:t>
      </w:r>
      <w:r>
        <w:rPr>
          <w:rFonts w:ascii="宋体" w:hAnsi="宋体"/>
          <w:b/>
          <w:bCs/>
          <w:szCs w:val="28"/>
          <w:u w:val="single"/>
        </w:rPr>
        <w:t>C</w:t>
      </w:r>
      <w:r>
        <w:rPr>
          <w:rFonts w:hint="eastAsia" w:ascii="宋体" w:hAnsi="宋体"/>
          <w:b/>
          <w:bCs/>
          <w:szCs w:val="28"/>
          <w:u w:val="single"/>
        </w:rPr>
        <w:t>语言程序设计</w:t>
      </w:r>
      <w:r>
        <w:rPr>
          <w:rFonts w:hint="eastAsia" w:ascii="宋体" w:hAnsi="宋体"/>
          <w:b/>
          <w:bCs/>
          <w:szCs w:val="28"/>
        </w:rPr>
        <w:t>考试试卷</w:t>
      </w:r>
    </w:p>
    <w:p>
      <w:pPr>
        <w:rPr>
          <w:rFonts w:ascii="宋体"/>
          <w:bCs/>
          <w:sz w:val="24"/>
        </w:rPr>
      </w:pPr>
      <w:r>
        <w:rPr>
          <w:rFonts w:ascii="宋体" w:hAnsi="宋体"/>
          <w:bCs/>
          <w:sz w:val="24"/>
        </w:rPr>
        <w:t>A</w:t>
      </w:r>
      <w:r>
        <w:rPr>
          <w:rFonts w:hint="eastAsia" w:ascii="宋体" w:hAnsi="宋体"/>
          <w:bCs/>
          <w:sz w:val="24"/>
        </w:rPr>
        <w:t>卷（或</w:t>
      </w:r>
      <w:r>
        <w:rPr>
          <w:rFonts w:ascii="宋体" w:hAnsi="宋体"/>
          <w:bCs/>
          <w:sz w:val="24"/>
        </w:rPr>
        <w:t>B</w:t>
      </w:r>
      <w:r>
        <w:rPr>
          <w:rFonts w:hint="eastAsia" w:ascii="宋体" w:hAnsi="宋体"/>
          <w:bCs/>
          <w:sz w:val="24"/>
        </w:rPr>
        <w:t>卷）：</w:t>
      </w:r>
      <w:r>
        <w:rPr>
          <w:rFonts w:ascii="宋体" w:hAnsi="宋体"/>
          <w:bCs/>
          <w:sz w:val="24"/>
          <w:u w:val="single"/>
        </w:rPr>
        <w:t xml:space="preserve"> A</w:t>
      </w:r>
      <w:r>
        <w:rPr>
          <w:rFonts w:hint="eastAsia" w:ascii="宋体" w:hAnsi="宋体"/>
          <w:bCs/>
          <w:sz w:val="24"/>
          <w:u w:val="single"/>
        </w:rPr>
        <w:t>卷</w:t>
      </w:r>
      <w:r>
        <w:rPr>
          <w:rFonts w:ascii="宋体" w:hAnsi="宋体"/>
          <w:bCs/>
          <w:sz w:val="24"/>
        </w:rPr>
        <w:t xml:space="preserve">   </w:t>
      </w:r>
      <w:r>
        <w:rPr>
          <w:rFonts w:hint="eastAsia" w:ascii="宋体" w:hAnsi="宋体"/>
          <w:bCs/>
          <w:sz w:val="24"/>
        </w:rPr>
        <w:t>闭卷（或开卷）：</w:t>
      </w:r>
      <w:r>
        <w:rPr>
          <w:rFonts w:hint="eastAsia" w:ascii="宋体" w:hAnsi="宋体"/>
          <w:bCs/>
          <w:sz w:val="24"/>
          <w:u w:val="single"/>
        </w:rPr>
        <w:t>闭卷</w:t>
      </w:r>
      <w:r>
        <w:rPr>
          <w:rFonts w:ascii="宋体" w:hAnsi="宋体"/>
          <w:bCs/>
          <w:sz w:val="24"/>
        </w:rPr>
        <w:t xml:space="preserve">  </w:t>
      </w:r>
      <w:r>
        <w:rPr>
          <w:rFonts w:hint="eastAsia" w:ascii="宋体" w:hAnsi="宋体"/>
          <w:bCs/>
          <w:sz w:val="24"/>
        </w:rPr>
        <w:t>考试时间：</w:t>
      </w:r>
      <w:r>
        <w:rPr>
          <w:rFonts w:ascii="宋体" w:hAnsi="宋体"/>
          <w:bCs/>
          <w:sz w:val="24"/>
          <w:u w:val="single"/>
        </w:rPr>
        <w:t>201</w:t>
      </w:r>
      <w:r>
        <w:rPr>
          <w:rFonts w:hint="eastAsia" w:ascii="宋体" w:hAnsi="宋体"/>
          <w:bCs/>
          <w:sz w:val="24"/>
          <w:u w:val="single"/>
        </w:rPr>
        <w:t>6</w:t>
      </w:r>
      <w:r>
        <w:rPr>
          <w:rFonts w:hint="eastAsia" w:ascii="宋体" w:hAnsi="宋体"/>
          <w:bCs/>
          <w:sz w:val="24"/>
        </w:rPr>
        <w:t>年</w:t>
      </w:r>
      <w:r>
        <w:rPr>
          <w:rFonts w:ascii="宋体" w:hAnsi="宋体"/>
          <w:bCs/>
          <w:sz w:val="24"/>
          <w:u w:val="single"/>
        </w:rPr>
        <w:t xml:space="preserve"> 6 </w:t>
      </w:r>
      <w:r>
        <w:rPr>
          <w:rFonts w:hint="eastAsia" w:ascii="宋体" w:hAnsi="宋体"/>
          <w:bCs/>
          <w:sz w:val="24"/>
        </w:rPr>
        <w:t>月</w:t>
      </w:r>
      <w:r>
        <w:rPr>
          <w:rFonts w:ascii="宋体" w:hAnsi="宋体"/>
          <w:bCs/>
          <w:sz w:val="24"/>
          <w:u w:val="single"/>
        </w:rPr>
        <w:t xml:space="preserve">    </w:t>
      </w:r>
      <w:r>
        <w:rPr>
          <w:rFonts w:hint="eastAsia" w:ascii="宋体" w:hAnsi="宋体"/>
          <w:bCs/>
          <w:sz w:val="24"/>
        </w:rPr>
        <w:t>日</w:t>
      </w:r>
    </w:p>
    <w:p>
      <w:pPr>
        <w:tabs>
          <w:tab w:val="left" w:pos="540"/>
        </w:tabs>
        <w:spacing w:before="312" w:beforeLines="100"/>
        <w:jc w:val="left"/>
        <w:outlineLvl w:val="0"/>
        <w:rPr>
          <w:rFonts w:ascii="宋体"/>
          <w:bCs/>
          <w:sz w:val="21"/>
        </w:rPr>
      </w:pPr>
      <w:r>
        <w:rPr>
          <w:rFonts w:hint="eastAsia" w:ascii="宋体" w:hAnsi="宋体"/>
          <w:b/>
          <w:sz w:val="21"/>
        </w:rPr>
        <w:t>一、单项选择题</w:t>
      </w:r>
      <w:r>
        <w:rPr>
          <w:rFonts w:hint="eastAsia" w:ascii="宋体" w:hAnsi="宋体"/>
          <w:bCs/>
          <w:sz w:val="21"/>
        </w:rPr>
        <w:t>（在下面每小题的</w:t>
      </w:r>
      <w:r>
        <w:rPr>
          <w:rFonts w:ascii="宋体" w:hAnsi="宋体"/>
          <w:bCs/>
          <w:sz w:val="21"/>
        </w:rPr>
        <w:t>A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sz w:val="21"/>
        </w:rPr>
        <w:t>B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sz w:val="21"/>
        </w:rPr>
        <w:t>C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sz w:val="21"/>
        </w:rPr>
        <w:t>D</w:t>
      </w:r>
      <w:r>
        <w:rPr>
          <w:rFonts w:hint="eastAsia" w:ascii="宋体" w:hAnsi="宋体"/>
          <w:bCs/>
          <w:sz w:val="21"/>
        </w:rPr>
        <w:t>四个选项中，只有一个选项是正确的，请选择正确的选项并填写到括号内，选择正确得分。本大题共</w:t>
      </w:r>
      <w:r>
        <w:rPr>
          <w:rFonts w:ascii="宋体" w:hAnsi="宋体"/>
          <w:bCs/>
          <w:sz w:val="21"/>
        </w:rPr>
        <w:t>10</w:t>
      </w:r>
      <w:r>
        <w:rPr>
          <w:rFonts w:hint="eastAsia" w:ascii="宋体" w:hAnsi="宋体"/>
          <w:bCs/>
          <w:sz w:val="21"/>
        </w:rPr>
        <w:t>小题，每小题</w:t>
      </w:r>
      <w:r>
        <w:rPr>
          <w:rFonts w:ascii="宋体" w:hAnsi="宋体"/>
          <w:bCs/>
          <w:sz w:val="21"/>
        </w:rPr>
        <w:t>1</w:t>
      </w:r>
      <w:r>
        <w:rPr>
          <w:rFonts w:hint="eastAsia" w:ascii="宋体" w:hAnsi="宋体"/>
          <w:bCs/>
          <w:sz w:val="21"/>
        </w:rPr>
        <w:t>分，共</w:t>
      </w:r>
      <w:r>
        <w:rPr>
          <w:rFonts w:ascii="宋体" w:hAnsi="宋体"/>
          <w:bCs/>
          <w:sz w:val="21"/>
        </w:rPr>
        <w:t>10</w:t>
      </w:r>
      <w:r>
        <w:rPr>
          <w:rFonts w:hint="eastAsia" w:ascii="宋体" w:hAnsi="宋体"/>
          <w:bCs/>
          <w:sz w:val="21"/>
        </w:rPr>
        <w:t>分。）</w:t>
      </w:r>
      <w:r>
        <w:rPr>
          <w:rFonts w:ascii="宋体" w:hAnsi="宋体"/>
          <w:bCs/>
          <w:sz w:val="21"/>
        </w:rPr>
        <w:t xml:space="preserve"> </w:t>
      </w:r>
    </w:p>
    <w:p>
      <w:pPr>
        <w:ind w:firstLine="420" w:firstLineChars="200"/>
        <w:jc w:val="left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1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color w:val="FF0000"/>
          <w:sz w:val="21"/>
          <w:szCs w:val="21"/>
        </w:rPr>
        <w:t>D</w:t>
      </w:r>
      <w:r>
        <w:rPr>
          <w:rFonts w:ascii="宋体" w:hAnsi="宋体"/>
          <w:color w:val="FF0000"/>
          <w:sz w:val="21"/>
          <w:szCs w:val="21"/>
        </w:rPr>
        <w:t xml:space="preserve">  </w:t>
      </w:r>
      <w:r>
        <w:rPr>
          <w:rFonts w:ascii="宋体" w:hAnsi="宋体"/>
          <w:sz w:val="21"/>
          <w:szCs w:val="21"/>
        </w:rPr>
        <w:t>2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color w:val="FF0000"/>
          <w:sz w:val="21"/>
          <w:szCs w:val="21"/>
        </w:rPr>
        <w:t xml:space="preserve">A  </w:t>
      </w:r>
      <w:r>
        <w:rPr>
          <w:rFonts w:ascii="宋体" w:hAnsi="宋体"/>
          <w:sz w:val="21"/>
          <w:szCs w:val="21"/>
        </w:rPr>
        <w:t>3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color w:val="FF0000"/>
          <w:sz w:val="21"/>
          <w:szCs w:val="21"/>
        </w:rPr>
        <w:t xml:space="preserve">C  </w:t>
      </w:r>
      <w:r>
        <w:rPr>
          <w:rFonts w:ascii="宋体" w:hAnsi="宋体"/>
          <w:sz w:val="21"/>
          <w:szCs w:val="21"/>
        </w:rPr>
        <w:t>4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color w:val="FF0000"/>
          <w:sz w:val="21"/>
          <w:szCs w:val="21"/>
        </w:rPr>
        <w:t xml:space="preserve">D </w:t>
      </w:r>
      <w:r>
        <w:rPr>
          <w:rFonts w:ascii="宋体" w:hAnsi="宋体"/>
          <w:sz w:val="21"/>
          <w:szCs w:val="21"/>
        </w:rPr>
        <w:t>5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color w:val="FF0000"/>
          <w:sz w:val="21"/>
          <w:szCs w:val="21"/>
        </w:rPr>
        <w:t>B</w:t>
      </w:r>
      <w:r>
        <w:rPr>
          <w:rFonts w:ascii="宋体" w:hAnsi="宋体"/>
          <w:color w:val="FF0000"/>
          <w:sz w:val="21"/>
          <w:szCs w:val="21"/>
        </w:rPr>
        <w:t xml:space="preserve">  </w:t>
      </w:r>
      <w:r>
        <w:rPr>
          <w:rFonts w:ascii="宋体" w:hAnsi="宋体"/>
          <w:sz w:val="21"/>
          <w:szCs w:val="21"/>
        </w:rPr>
        <w:t>6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color w:val="FF0000"/>
          <w:sz w:val="21"/>
          <w:szCs w:val="21"/>
        </w:rPr>
        <w:t xml:space="preserve">B  </w:t>
      </w:r>
      <w:r>
        <w:rPr>
          <w:rFonts w:ascii="宋体" w:hAnsi="宋体"/>
          <w:sz w:val="21"/>
          <w:szCs w:val="21"/>
        </w:rPr>
        <w:t>7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color w:val="FF0000"/>
          <w:sz w:val="21"/>
          <w:szCs w:val="21"/>
        </w:rPr>
        <w:t xml:space="preserve">B  </w:t>
      </w:r>
      <w:r>
        <w:rPr>
          <w:rFonts w:ascii="宋体" w:hAnsi="宋体"/>
          <w:sz w:val="21"/>
          <w:szCs w:val="21"/>
        </w:rPr>
        <w:t>8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color w:val="FF0000"/>
          <w:sz w:val="21"/>
          <w:szCs w:val="21"/>
        </w:rPr>
        <w:t>A</w:t>
      </w:r>
      <w:r>
        <w:rPr>
          <w:rFonts w:ascii="宋体" w:hAnsi="宋体"/>
          <w:color w:val="FF0000"/>
          <w:sz w:val="21"/>
          <w:szCs w:val="21"/>
        </w:rPr>
        <w:t xml:space="preserve">  </w:t>
      </w:r>
      <w:r>
        <w:rPr>
          <w:rFonts w:ascii="宋体" w:hAnsi="宋体"/>
          <w:sz w:val="21"/>
          <w:szCs w:val="21"/>
        </w:rPr>
        <w:t>9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color w:val="FF0000"/>
          <w:sz w:val="21"/>
          <w:szCs w:val="21"/>
        </w:rPr>
        <w:t xml:space="preserve">B  </w:t>
      </w:r>
      <w:r>
        <w:rPr>
          <w:rFonts w:ascii="宋体" w:hAnsi="宋体"/>
          <w:sz w:val="21"/>
          <w:szCs w:val="21"/>
        </w:rPr>
        <w:t>10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color w:val="FF0000"/>
          <w:sz w:val="21"/>
          <w:szCs w:val="21"/>
        </w:rPr>
        <w:t>B</w:t>
      </w:r>
    </w:p>
    <w:p>
      <w:pPr>
        <w:tabs>
          <w:tab w:val="left" w:pos="540"/>
        </w:tabs>
        <w:spacing w:before="312" w:beforeLines="100"/>
        <w:outlineLvl w:val="0"/>
        <w:rPr>
          <w:rFonts w:ascii="宋体"/>
          <w:bCs/>
          <w:sz w:val="21"/>
        </w:rPr>
      </w:pPr>
      <w:r>
        <w:rPr>
          <w:rFonts w:hint="eastAsia" w:ascii="宋体" w:hAnsi="宋体"/>
          <w:b/>
          <w:sz w:val="21"/>
        </w:rPr>
        <w:t>二、多项选择题</w:t>
      </w:r>
      <w:r>
        <w:rPr>
          <w:rFonts w:hint="eastAsia" w:ascii="宋体" w:hAnsi="宋体"/>
          <w:bCs/>
          <w:sz w:val="21"/>
        </w:rPr>
        <w:t>（下面每小题的</w:t>
      </w:r>
      <w:r>
        <w:rPr>
          <w:rFonts w:ascii="宋体" w:hAnsi="宋体"/>
          <w:bCs/>
          <w:sz w:val="21"/>
        </w:rPr>
        <w:t>A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sz w:val="21"/>
        </w:rPr>
        <w:t>B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sz w:val="21"/>
        </w:rPr>
        <w:t>C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sz w:val="21"/>
        </w:rPr>
        <w:t>D</w:t>
      </w:r>
      <w:r>
        <w:rPr>
          <w:rFonts w:hint="eastAsia" w:ascii="宋体" w:hAnsi="宋体"/>
          <w:bCs/>
          <w:sz w:val="21"/>
        </w:rPr>
        <w:t>备选项中，有两个或两个以上的选项是正确的，请选择正确的选项并填写到括号内。本大题共</w:t>
      </w:r>
      <w:r>
        <w:rPr>
          <w:rFonts w:ascii="宋体" w:hAnsi="宋体"/>
          <w:bCs/>
          <w:sz w:val="21"/>
        </w:rPr>
        <w:t>5</w:t>
      </w:r>
      <w:r>
        <w:rPr>
          <w:rFonts w:hint="eastAsia" w:ascii="宋体" w:hAnsi="宋体"/>
          <w:bCs/>
          <w:sz w:val="21"/>
        </w:rPr>
        <w:t>小题，每小题</w:t>
      </w:r>
      <w:r>
        <w:rPr>
          <w:rFonts w:ascii="宋体" w:hAnsi="宋体"/>
          <w:bCs/>
          <w:sz w:val="21"/>
        </w:rPr>
        <w:t>2</w:t>
      </w:r>
      <w:r>
        <w:rPr>
          <w:rFonts w:hint="eastAsia" w:ascii="宋体" w:hAnsi="宋体"/>
          <w:bCs/>
          <w:sz w:val="21"/>
        </w:rPr>
        <w:t>分，共</w:t>
      </w:r>
      <w:r>
        <w:rPr>
          <w:rFonts w:ascii="宋体" w:hAnsi="宋体"/>
          <w:bCs/>
          <w:sz w:val="21"/>
        </w:rPr>
        <w:t>10</w:t>
      </w:r>
      <w:r>
        <w:rPr>
          <w:rFonts w:hint="eastAsia" w:ascii="宋体" w:hAnsi="宋体"/>
          <w:bCs/>
          <w:sz w:val="21"/>
        </w:rPr>
        <w:t>分。）</w:t>
      </w:r>
    </w:p>
    <w:p>
      <w:pPr>
        <w:ind w:firstLine="420" w:firstLineChars="200"/>
        <w:outlineLvl w:val="0"/>
        <w:rPr>
          <w:rFonts w:ascii="宋体"/>
          <w:bCs/>
          <w:sz w:val="21"/>
        </w:rPr>
      </w:pPr>
      <w:r>
        <w:rPr>
          <w:rFonts w:ascii="宋体" w:hAnsi="宋体"/>
          <w:sz w:val="21"/>
          <w:szCs w:val="21"/>
        </w:rPr>
        <w:t>1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bCs/>
          <w:color w:val="FF0000"/>
          <w:sz w:val="21"/>
          <w:szCs w:val="21"/>
        </w:rPr>
        <w:t>BD</w:t>
      </w:r>
      <w:r>
        <w:rPr>
          <w:rFonts w:ascii="宋体" w:hAnsi="宋体"/>
          <w:bCs/>
          <w:color w:val="FF0000"/>
          <w:sz w:val="21"/>
          <w:szCs w:val="21"/>
        </w:rPr>
        <w:t xml:space="preserve">  </w:t>
      </w:r>
      <w:r>
        <w:rPr>
          <w:rFonts w:ascii="宋体" w:hAnsi="宋体"/>
          <w:sz w:val="21"/>
          <w:szCs w:val="21"/>
        </w:rPr>
        <w:t>2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bCs/>
          <w:color w:val="FF0000"/>
          <w:sz w:val="21"/>
          <w:szCs w:val="21"/>
          <w:lang w:val="es-ES"/>
        </w:rPr>
        <w:t xml:space="preserve">AC  </w:t>
      </w:r>
      <w:r>
        <w:rPr>
          <w:rFonts w:ascii="宋体" w:hAnsi="宋体"/>
          <w:sz w:val="21"/>
          <w:szCs w:val="21"/>
        </w:rPr>
        <w:t>3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bCs/>
          <w:color w:val="FF0000"/>
          <w:sz w:val="21"/>
          <w:szCs w:val="21"/>
          <w:lang w:val="es-ES"/>
        </w:rPr>
        <w:t>A</w:t>
      </w:r>
      <w:r>
        <w:rPr>
          <w:rFonts w:hint="eastAsia" w:ascii="宋体" w:hAnsi="宋体"/>
          <w:bCs/>
          <w:color w:val="FF0000"/>
          <w:sz w:val="21"/>
          <w:szCs w:val="21"/>
          <w:lang w:val="es-ES"/>
        </w:rPr>
        <w:t>CD</w:t>
      </w:r>
      <w:r>
        <w:rPr>
          <w:rFonts w:ascii="宋体" w:hAnsi="宋体"/>
          <w:bCs/>
          <w:color w:val="FF0000"/>
          <w:sz w:val="21"/>
          <w:szCs w:val="21"/>
          <w:lang w:val="es-ES"/>
        </w:rPr>
        <w:t xml:space="preserve">  </w:t>
      </w:r>
      <w:r>
        <w:rPr>
          <w:rFonts w:ascii="宋体" w:hAnsi="宋体"/>
          <w:sz w:val="21"/>
          <w:szCs w:val="21"/>
        </w:rPr>
        <w:t>4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bCs/>
          <w:color w:val="FF0000"/>
          <w:sz w:val="21"/>
          <w:szCs w:val="21"/>
        </w:rPr>
        <w:t xml:space="preserve">BD  </w:t>
      </w:r>
      <w:r>
        <w:rPr>
          <w:rFonts w:ascii="宋体" w:hAnsi="宋体"/>
          <w:sz w:val="21"/>
          <w:szCs w:val="21"/>
        </w:rPr>
        <w:t>5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color w:val="FF0000"/>
          <w:sz w:val="21"/>
          <w:szCs w:val="21"/>
        </w:rPr>
        <w:t>B</w:t>
      </w:r>
      <w:r>
        <w:rPr>
          <w:rFonts w:ascii="宋体" w:hAnsi="宋体"/>
          <w:bCs/>
          <w:color w:val="FF0000"/>
          <w:sz w:val="21"/>
          <w:szCs w:val="21"/>
        </w:rPr>
        <w:t>CD</w:t>
      </w:r>
    </w:p>
    <w:p>
      <w:pPr>
        <w:tabs>
          <w:tab w:val="left" w:pos="540"/>
        </w:tabs>
        <w:spacing w:before="312" w:beforeLines="100"/>
        <w:outlineLvl w:val="0"/>
        <w:rPr>
          <w:rFonts w:ascii="宋体"/>
          <w:bCs/>
          <w:sz w:val="21"/>
        </w:rPr>
      </w:pPr>
      <w:r>
        <w:rPr>
          <w:rFonts w:hint="eastAsia" w:ascii="宋体" w:hAnsi="宋体"/>
          <w:b/>
          <w:sz w:val="21"/>
        </w:rPr>
        <w:t>三、填空题</w:t>
      </w:r>
      <w:r>
        <w:rPr>
          <w:rFonts w:hint="eastAsia" w:ascii="宋体" w:hAnsi="宋体"/>
          <w:bCs/>
          <w:sz w:val="21"/>
        </w:rPr>
        <w:t>（本大题共</w:t>
      </w:r>
      <w:r>
        <w:rPr>
          <w:rFonts w:ascii="宋体" w:hAnsi="宋体"/>
          <w:bCs/>
          <w:sz w:val="21"/>
        </w:rPr>
        <w:t>10</w:t>
      </w:r>
      <w:r>
        <w:rPr>
          <w:rFonts w:hint="eastAsia" w:ascii="宋体" w:hAnsi="宋体"/>
          <w:bCs/>
          <w:sz w:val="21"/>
        </w:rPr>
        <w:t>小题，每小题</w:t>
      </w:r>
      <w:r>
        <w:rPr>
          <w:rFonts w:ascii="宋体" w:hAnsi="宋体"/>
          <w:bCs/>
          <w:sz w:val="21"/>
        </w:rPr>
        <w:t>1</w:t>
      </w:r>
      <w:r>
        <w:rPr>
          <w:rFonts w:hint="eastAsia" w:ascii="宋体" w:hAnsi="宋体"/>
          <w:bCs/>
          <w:sz w:val="21"/>
        </w:rPr>
        <w:t>分，共</w:t>
      </w:r>
      <w:r>
        <w:rPr>
          <w:rFonts w:ascii="宋体" w:hAnsi="宋体"/>
          <w:bCs/>
          <w:sz w:val="21"/>
        </w:rPr>
        <w:t>10</w:t>
      </w:r>
      <w:r>
        <w:rPr>
          <w:rFonts w:hint="eastAsia" w:ascii="宋体" w:hAnsi="宋体"/>
          <w:bCs/>
          <w:sz w:val="21"/>
        </w:rPr>
        <w:t>分。）</w:t>
      </w:r>
    </w:p>
    <w:p>
      <w:pPr>
        <w:widowControl/>
        <w:ind w:firstLine="420"/>
        <w:rPr>
          <w:rFonts w:ascii="宋体"/>
          <w:bCs/>
          <w:kern w:val="0"/>
          <w:sz w:val="21"/>
          <w:szCs w:val="21"/>
          <w:lang w:val="es-ES"/>
        </w:rPr>
      </w:pPr>
      <w:r>
        <w:rPr>
          <w:rFonts w:ascii="宋体" w:hAnsi="宋体"/>
          <w:bCs/>
          <w:kern w:val="0"/>
          <w:sz w:val="21"/>
          <w:szCs w:val="21"/>
          <w:lang w:val="es-ES"/>
        </w:rPr>
        <w:t>1</w:t>
      </w:r>
      <w:r>
        <w:rPr>
          <w:rFonts w:hint="eastAsia" w:ascii="宋体" w:hAnsi="宋体"/>
          <w:bCs/>
          <w:kern w:val="0"/>
          <w:sz w:val="21"/>
          <w:szCs w:val="21"/>
        </w:rPr>
        <w:t>、</w:t>
      </w:r>
      <w:r>
        <w:rPr>
          <w:rFonts w:ascii="宋体" w:hAnsi="宋体"/>
          <w:bCs/>
          <w:color w:val="FF0000"/>
          <w:kern w:val="0"/>
          <w:sz w:val="21"/>
          <w:szCs w:val="21"/>
          <w:lang w:val="es-ES"/>
        </w:rPr>
        <w:t xml:space="preserve">200 </w:t>
      </w:r>
    </w:p>
    <w:p>
      <w:pPr>
        <w:widowControl/>
        <w:ind w:firstLine="420"/>
        <w:rPr>
          <w:rFonts w:ascii="宋体"/>
          <w:bCs/>
          <w:kern w:val="0"/>
          <w:sz w:val="21"/>
          <w:szCs w:val="21"/>
          <w:lang w:val="es-ES"/>
        </w:rPr>
      </w:pPr>
      <w:r>
        <w:rPr>
          <w:rFonts w:ascii="宋体" w:hAnsi="宋体"/>
          <w:bCs/>
          <w:kern w:val="0"/>
          <w:sz w:val="21"/>
          <w:szCs w:val="21"/>
          <w:lang w:val="es-ES"/>
        </w:rPr>
        <w:t>2</w:t>
      </w:r>
      <w:r>
        <w:rPr>
          <w:rFonts w:hint="eastAsia" w:ascii="宋体" w:hAnsi="宋体"/>
          <w:bCs/>
          <w:kern w:val="0"/>
          <w:sz w:val="21"/>
          <w:szCs w:val="21"/>
        </w:rPr>
        <w:t>、</w:t>
      </w:r>
      <w:r>
        <w:rPr>
          <w:rFonts w:ascii="宋体" w:hAnsi="宋体"/>
          <w:bCs/>
          <w:color w:val="FF0000"/>
          <w:kern w:val="0"/>
          <w:sz w:val="21"/>
          <w:szCs w:val="21"/>
          <w:lang w:val="es-ES"/>
        </w:rPr>
        <w:t>w</w:t>
      </w:r>
    </w:p>
    <w:p>
      <w:pPr>
        <w:widowControl/>
        <w:ind w:firstLine="420"/>
        <w:rPr>
          <w:rFonts w:ascii="宋体"/>
          <w:bCs/>
          <w:kern w:val="0"/>
          <w:sz w:val="21"/>
          <w:szCs w:val="21"/>
          <w:lang w:val="es-ES"/>
        </w:rPr>
      </w:pPr>
      <w:r>
        <w:rPr>
          <w:rFonts w:ascii="宋体" w:hAnsi="宋体"/>
          <w:bCs/>
          <w:kern w:val="0"/>
          <w:sz w:val="21"/>
          <w:szCs w:val="21"/>
          <w:lang w:val="es-ES"/>
        </w:rPr>
        <w:t>3</w:t>
      </w:r>
      <w:r>
        <w:rPr>
          <w:rFonts w:hint="eastAsia" w:ascii="宋体" w:hAnsi="宋体"/>
          <w:bCs/>
          <w:kern w:val="0"/>
          <w:sz w:val="21"/>
          <w:szCs w:val="21"/>
        </w:rPr>
        <w:t>、</w:t>
      </w:r>
      <w:r>
        <w:rPr>
          <w:rFonts w:hint="eastAsia" w:ascii="宋体" w:hAnsi="宋体"/>
          <w:bCs/>
          <w:color w:val="FF0000"/>
          <w:kern w:val="0"/>
          <w:sz w:val="21"/>
          <w:szCs w:val="21"/>
          <w:lang w:val="es-ES"/>
        </w:rPr>
        <w:t>l</w:t>
      </w:r>
      <w:r>
        <w:rPr>
          <w:rFonts w:ascii="宋体" w:hAnsi="宋体"/>
          <w:bCs/>
          <w:color w:val="FF0000"/>
          <w:kern w:val="0"/>
          <w:sz w:val="21"/>
          <w:szCs w:val="21"/>
          <w:lang w:val="es-ES"/>
        </w:rPr>
        <w:t xml:space="preserve"> </w:t>
      </w:r>
      <w:r>
        <w:rPr>
          <w:rFonts w:hint="eastAsia" w:ascii="宋体" w:hAnsi="宋体"/>
          <w:bCs/>
          <w:kern w:val="0"/>
          <w:sz w:val="21"/>
          <w:szCs w:val="21"/>
        </w:rPr>
        <w:t>(字母L)</w:t>
      </w:r>
    </w:p>
    <w:p>
      <w:pPr>
        <w:pStyle w:val="10"/>
        <w:ind w:firstLine="420" w:firstLineChars="200"/>
        <w:rPr>
          <w:color w:val="FF0000"/>
          <w:lang w:val="es-ES"/>
        </w:rPr>
      </w:pPr>
      <w:r>
        <w:rPr>
          <w:rFonts w:ascii="宋体" w:hAnsi="宋体"/>
          <w:bCs/>
          <w:lang w:val="es-ES"/>
        </w:rPr>
        <w:t>4</w:t>
      </w:r>
      <w:r>
        <w:rPr>
          <w:rFonts w:hint="eastAsia" w:ascii="宋体" w:hAnsi="宋体"/>
          <w:bCs/>
          <w:lang w:val="es-ES"/>
        </w:rPr>
        <w:t>、</w:t>
      </w:r>
      <w:r>
        <w:rPr>
          <w:rFonts w:hint="eastAsia" w:ascii="宋体" w:hAnsi="宋体"/>
          <w:bCs/>
          <w:color w:val="FF0000"/>
          <w:lang w:val="es-ES"/>
        </w:rPr>
        <w:t>e</w:t>
      </w:r>
    </w:p>
    <w:p>
      <w:pPr>
        <w:pStyle w:val="10"/>
        <w:ind w:firstLine="420" w:firstLineChars="200"/>
        <w:rPr>
          <w:rFonts w:ascii="宋体"/>
          <w:bCs/>
          <w:lang w:val="es-ES"/>
        </w:rPr>
      </w:pPr>
      <w:r>
        <w:rPr>
          <w:rFonts w:ascii="宋体" w:hAnsi="宋体"/>
          <w:bCs/>
          <w:lang w:val="es-ES"/>
        </w:rPr>
        <w:t>5</w:t>
      </w:r>
      <w:r>
        <w:rPr>
          <w:rFonts w:hint="eastAsia" w:ascii="宋体" w:hAnsi="宋体"/>
          <w:bCs/>
        </w:rPr>
        <w:t>、</w:t>
      </w:r>
      <w:r>
        <w:rPr>
          <w:rFonts w:hint="eastAsia" w:ascii="宋体" w:hAnsi="宋体"/>
          <w:bCs/>
          <w:color w:val="FF0000"/>
          <w:lang w:val="es-ES"/>
        </w:rPr>
        <w:t>i</w:t>
      </w:r>
    </w:p>
    <w:p>
      <w:pPr>
        <w:widowControl/>
        <w:ind w:firstLine="420"/>
        <w:rPr>
          <w:rFonts w:ascii="宋体" w:hAnsi="宋体"/>
          <w:bCs/>
          <w:kern w:val="0"/>
          <w:sz w:val="21"/>
          <w:szCs w:val="21"/>
        </w:rPr>
      </w:pPr>
      <w:r>
        <w:rPr>
          <w:rFonts w:ascii="宋体" w:hAnsi="宋体"/>
          <w:bCs/>
          <w:kern w:val="0"/>
          <w:sz w:val="21"/>
          <w:szCs w:val="21"/>
          <w:lang w:val="es-ES"/>
        </w:rPr>
        <w:t>6</w:t>
      </w:r>
      <w:r>
        <w:rPr>
          <w:rFonts w:hint="eastAsia" w:ascii="宋体" w:hAnsi="宋体"/>
          <w:bCs/>
          <w:kern w:val="0"/>
          <w:sz w:val="21"/>
          <w:szCs w:val="21"/>
        </w:rPr>
        <w:t>、</w:t>
      </w:r>
      <w:r>
        <w:rPr>
          <w:rFonts w:hint="eastAsia" w:ascii="宋体" w:hAnsi="宋体"/>
          <w:bCs/>
          <w:color w:val="FF0000"/>
          <w:kern w:val="0"/>
          <w:sz w:val="21"/>
          <w:szCs w:val="21"/>
        </w:rPr>
        <w:t>double 15.0</w:t>
      </w:r>
    </w:p>
    <w:p>
      <w:pPr>
        <w:widowControl/>
        <w:ind w:firstLine="420"/>
        <w:rPr>
          <w:rFonts w:ascii="宋体" w:hAnsi="宋体"/>
          <w:bCs/>
          <w:color w:val="FF0000"/>
          <w:kern w:val="0"/>
          <w:sz w:val="21"/>
          <w:szCs w:val="21"/>
          <w:lang w:val="es-ES"/>
        </w:rPr>
      </w:pPr>
      <w:r>
        <w:rPr>
          <w:rFonts w:hint="eastAsia" w:ascii="宋体" w:hAnsi="宋体"/>
          <w:bCs/>
          <w:kern w:val="0"/>
          <w:sz w:val="21"/>
          <w:szCs w:val="21"/>
        </w:rPr>
        <w:t>7、</w:t>
      </w:r>
      <w:r>
        <w:rPr>
          <w:rFonts w:hint="eastAsia" w:ascii="宋体" w:hAnsi="宋体"/>
          <w:bCs/>
          <w:color w:val="FF0000"/>
          <w:kern w:val="0"/>
          <w:sz w:val="21"/>
          <w:szCs w:val="21"/>
          <w:lang w:val="es-ES"/>
        </w:rPr>
        <w:t>double 6.0</w:t>
      </w:r>
    </w:p>
    <w:p>
      <w:pPr>
        <w:widowControl/>
        <w:ind w:firstLine="420"/>
        <w:rPr>
          <w:rFonts w:ascii="宋体" w:hAnsi="宋体"/>
          <w:bCs/>
          <w:kern w:val="0"/>
          <w:sz w:val="21"/>
          <w:szCs w:val="21"/>
        </w:rPr>
      </w:pPr>
      <w:r>
        <w:rPr>
          <w:rFonts w:hint="eastAsia" w:ascii="宋体" w:hAnsi="宋体"/>
          <w:bCs/>
          <w:kern w:val="0"/>
          <w:sz w:val="21"/>
          <w:szCs w:val="21"/>
        </w:rPr>
        <w:t>8、</w:t>
      </w:r>
      <w:r>
        <w:rPr>
          <w:rFonts w:hint="eastAsia" w:ascii="宋体" w:hAnsi="宋体"/>
          <w:bCs/>
          <w:color w:val="FF0000"/>
          <w:kern w:val="0"/>
          <w:sz w:val="21"/>
          <w:szCs w:val="21"/>
        </w:rPr>
        <w:t>double 9.0</w:t>
      </w:r>
    </w:p>
    <w:p>
      <w:pPr>
        <w:widowControl/>
        <w:ind w:firstLine="420"/>
        <w:rPr>
          <w:rFonts w:ascii="宋体" w:hAnsi="宋体"/>
          <w:bCs/>
          <w:kern w:val="0"/>
          <w:sz w:val="21"/>
          <w:szCs w:val="21"/>
        </w:rPr>
      </w:pPr>
      <w:r>
        <w:rPr>
          <w:rFonts w:hint="eastAsia" w:ascii="宋体" w:hAnsi="宋体"/>
          <w:bCs/>
          <w:kern w:val="0"/>
          <w:sz w:val="21"/>
          <w:szCs w:val="21"/>
        </w:rPr>
        <w:t>9、</w:t>
      </w:r>
      <w:r>
        <w:rPr>
          <w:rFonts w:hint="eastAsia" w:ascii="宋体" w:hAnsi="宋体"/>
          <w:bCs/>
          <w:color w:val="FF0000"/>
          <w:kern w:val="0"/>
          <w:sz w:val="21"/>
          <w:szCs w:val="21"/>
        </w:rPr>
        <w:t>double 4.0</w:t>
      </w:r>
    </w:p>
    <w:p>
      <w:pPr>
        <w:widowControl/>
        <w:ind w:firstLine="420"/>
        <w:rPr>
          <w:rFonts w:ascii="宋体" w:hAnsi="宋体"/>
          <w:bCs/>
          <w:color w:val="FF0000"/>
          <w:kern w:val="0"/>
          <w:sz w:val="21"/>
          <w:szCs w:val="21"/>
        </w:rPr>
      </w:pPr>
      <w:r>
        <w:rPr>
          <w:rFonts w:hint="eastAsia" w:ascii="宋体" w:hAnsi="宋体"/>
          <w:bCs/>
          <w:kern w:val="0"/>
          <w:sz w:val="21"/>
          <w:szCs w:val="21"/>
        </w:rPr>
        <w:t>10、</w:t>
      </w:r>
      <w:r>
        <w:rPr>
          <w:rFonts w:ascii="宋体" w:hAnsi="宋体"/>
          <w:bCs/>
          <w:color w:val="FF0000"/>
          <w:kern w:val="0"/>
          <w:sz w:val="21"/>
          <w:szCs w:val="21"/>
        </w:rPr>
        <w:t xml:space="preserve">double * </w:t>
      </w:r>
      <w:r>
        <w:rPr>
          <w:rFonts w:hint="eastAsia" w:ascii="宋体" w:hAnsi="宋体"/>
          <w:bCs/>
          <w:color w:val="FF0000"/>
          <w:kern w:val="0"/>
          <w:sz w:val="21"/>
          <w:szCs w:val="21"/>
        </w:rPr>
        <w:t>516</w:t>
      </w:r>
    </w:p>
    <w:p>
      <w:pPr>
        <w:spacing w:before="312" w:beforeLines="100"/>
        <w:outlineLvl w:val="0"/>
        <w:rPr>
          <w:rFonts w:ascii="宋体"/>
          <w:b/>
          <w:sz w:val="21"/>
        </w:rPr>
      </w:pPr>
      <w:r>
        <w:rPr>
          <w:rFonts w:hint="eastAsia" w:ascii="宋体" w:hAnsi="宋体"/>
          <w:b/>
          <w:sz w:val="21"/>
        </w:rPr>
        <w:t>四、判断改错题</w:t>
      </w:r>
      <w:r>
        <w:rPr>
          <w:rFonts w:ascii="宋体" w:hAnsi="宋体"/>
          <w:b/>
          <w:sz w:val="21"/>
        </w:rPr>
        <w:t xml:space="preserve"> </w:t>
      </w:r>
      <w:r>
        <w:rPr>
          <w:rFonts w:hint="eastAsia" w:ascii="宋体" w:hAnsi="宋体"/>
          <w:bCs/>
          <w:sz w:val="21"/>
        </w:rPr>
        <w:t>（先判断下面各题中是否存在错误；如果存在错误，请改正之；否则不必改。本大题共</w:t>
      </w:r>
      <w:r>
        <w:rPr>
          <w:rFonts w:ascii="宋体" w:hAnsi="宋体"/>
          <w:bCs/>
          <w:sz w:val="21"/>
        </w:rPr>
        <w:t>5</w:t>
      </w:r>
      <w:r>
        <w:rPr>
          <w:rFonts w:hint="eastAsia" w:ascii="宋体" w:hAnsi="宋体"/>
          <w:bCs/>
          <w:sz w:val="21"/>
        </w:rPr>
        <w:t>小题，每小题</w:t>
      </w:r>
      <w:r>
        <w:rPr>
          <w:rFonts w:ascii="宋体" w:hAnsi="宋体"/>
          <w:bCs/>
          <w:sz w:val="21"/>
        </w:rPr>
        <w:t>2</w:t>
      </w:r>
      <w:r>
        <w:rPr>
          <w:rFonts w:hint="eastAsia" w:ascii="宋体" w:hAnsi="宋体"/>
          <w:bCs/>
          <w:sz w:val="21"/>
        </w:rPr>
        <w:t>分，共</w:t>
      </w:r>
      <w:r>
        <w:rPr>
          <w:rFonts w:ascii="宋体" w:hAnsi="宋体"/>
          <w:bCs/>
          <w:sz w:val="21"/>
        </w:rPr>
        <w:t>10</w:t>
      </w:r>
      <w:r>
        <w:rPr>
          <w:rFonts w:hint="eastAsia" w:ascii="宋体" w:hAnsi="宋体"/>
          <w:bCs/>
          <w:sz w:val="21"/>
        </w:rPr>
        <w:t>分。）</w:t>
      </w:r>
    </w:p>
    <w:p>
      <w:pPr>
        <w:ind w:firstLine="420" w:firstLineChars="200"/>
        <w:rPr>
          <w:rFonts w:ascii="宋体" w:hAnsi="宋体"/>
          <w:bCs/>
          <w:color w:val="FF0000"/>
          <w:sz w:val="21"/>
        </w:rPr>
      </w:pPr>
      <w:r>
        <w:rPr>
          <w:bCs/>
          <w:sz w:val="21"/>
          <w:szCs w:val="21"/>
        </w:rPr>
        <w:t>1</w:t>
      </w:r>
      <w:r>
        <w:rPr>
          <w:rFonts w:hint="eastAsia" w:hAnsi="宋体"/>
          <w:bCs/>
          <w:sz w:val="21"/>
          <w:szCs w:val="21"/>
        </w:rPr>
        <w:t>、</w:t>
      </w:r>
      <w:r>
        <w:rPr>
          <w:rFonts w:hint="eastAsia" w:ascii="宋体" w:hAnsi="宋体"/>
          <w:color w:val="FF0000"/>
          <w:sz w:val="21"/>
          <w:szCs w:val="21"/>
        </w:rPr>
        <w:t>正确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>
        <w:rPr>
          <w:rFonts w:ascii="宋体" w:hAnsi="宋体"/>
          <w:sz w:val="21"/>
          <w:szCs w:val="21"/>
        </w:rPr>
        <w:t>2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ab/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>#include &lt;stdio.h&gt;</w:t>
      </w:r>
    </w:p>
    <w:p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void change(char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>ptr)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>char c = 'N';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>ptr = c;</w:t>
      </w:r>
    </w:p>
    <w:p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kern w:val="0"/>
          <w:sz w:val="19"/>
          <w:szCs w:val="19"/>
          <w:highlight w:val="white"/>
        </w:rPr>
        <w:t>int main(void)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>char p = '0';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>change(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&amp;</w:t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>p);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>printf("p = %c\n", p);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>return 0;</w:t>
      </w:r>
    </w:p>
    <w:p>
      <w:pPr>
        <w:ind w:left="420" w:firstLine="420" w:firstLineChars="221"/>
        <w:rPr>
          <w:rFonts w:ascii="宋体" w:hAnsi="宋体"/>
          <w:bCs/>
          <w:sz w:val="21"/>
        </w:rPr>
      </w:pPr>
      <w:r>
        <w:rPr>
          <w:rFonts w:ascii="新宋体" w:eastAsia="新宋体" w:cs="新宋体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>
        <w:rPr>
          <w:rFonts w:ascii="宋体" w:hAnsi="宋体"/>
          <w:color w:val="FF0000"/>
          <w:sz w:val="21"/>
          <w:szCs w:val="21"/>
        </w:rPr>
        <w:t xml:space="preserve">  </w:t>
      </w:r>
      <w:r>
        <w:rPr>
          <w:rFonts w:ascii="宋体" w:hAnsi="宋体"/>
          <w:color w:val="FF0000"/>
          <w:sz w:val="21"/>
          <w:szCs w:val="21"/>
        </w:rPr>
        <w:tab/>
      </w:r>
      <w:r>
        <w:rPr>
          <w:bCs/>
          <w:sz w:val="21"/>
          <w:szCs w:val="21"/>
        </w:rPr>
        <w:t>3</w:t>
      </w:r>
      <w:r>
        <w:rPr>
          <w:rFonts w:hint="eastAsia" w:hAnsi="宋体"/>
          <w:bCs/>
          <w:sz w:val="21"/>
          <w:szCs w:val="21"/>
        </w:rPr>
        <w:t>、</w:t>
      </w:r>
      <w:r>
        <w:rPr>
          <w:rFonts w:hAnsi="宋体"/>
          <w:bCs/>
          <w:sz w:val="21"/>
          <w:szCs w:val="21"/>
        </w:rPr>
        <w:tab/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>#include &lt;stdio.h&gt;</w:t>
      </w:r>
    </w:p>
    <w:p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kern w:val="0"/>
          <w:sz w:val="19"/>
          <w:szCs w:val="19"/>
          <w:highlight w:val="white"/>
        </w:rPr>
        <w:t>int main(void)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>char c;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>scanf("%c", &amp;c);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>if ('a' &lt;= c  &amp;&amp; c &lt;= 'z')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>c += 'A' - 'a';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>else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>if ('A' &lt;= c  &amp;&amp; c &lt;= 'Z')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>c += 'a' - 'A';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>printf("c = %c\n", c);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>return 0;</w:t>
      </w:r>
    </w:p>
    <w:p>
      <w:pPr>
        <w:ind w:left="420" w:firstLine="420" w:firstLineChars="221"/>
        <w:rPr>
          <w:bCs/>
          <w:sz w:val="21"/>
          <w:szCs w:val="21"/>
        </w:rPr>
      </w:pPr>
      <w:r>
        <w:rPr>
          <w:rFonts w:ascii="新宋体" w:eastAsia="新宋体" w:cs="新宋体"/>
          <w:kern w:val="0"/>
          <w:sz w:val="19"/>
          <w:szCs w:val="19"/>
          <w:highlight w:val="white"/>
        </w:rPr>
        <w:t>}</w:t>
      </w:r>
      <w:r>
        <w:rPr>
          <w:bCs/>
          <w:sz w:val="21"/>
          <w:szCs w:val="21"/>
        </w:rPr>
        <w:t xml:space="preserve">  </w:t>
      </w:r>
    </w:p>
    <w:p>
      <w:pPr>
        <w:ind w:firstLine="630" w:firstLineChars="300"/>
        <w:rPr>
          <w:bCs/>
          <w:color w:val="FF0000"/>
          <w:sz w:val="21"/>
          <w:szCs w:val="21"/>
        </w:rPr>
      </w:pPr>
      <w:r>
        <w:rPr>
          <w:sz w:val="21"/>
          <w:szCs w:val="21"/>
        </w:rPr>
        <w:t>4</w:t>
      </w:r>
      <w:r>
        <w:rPr>
          <w:rFonts w:hint="eastAsia" w:hAnsi="宋体"/>
          <w:sz w:val="21"/>
          <w:szCs w:val="21"/>
        </w:rPr>
        <w:t>、</w:t>
      </w:r>
      <w:r>
        <w:rPr>
          <w:rFonts w:ascii="宋体" w:hAnsi="宋体"/>
          <w:bCs/>
          <w:sz w:val="21"/>
        </w:rPr>
        <w:t xml:space="preserve">#define  SQ(x)  </w:t>
      </w:r>
      <w:r>
        <w:rPr>
          <w:rFonts w:ascii="宋体" w:hAnsi="宋体"/>
          <w:bCs/>
          <w:color w:val="FF0000"/>
          <w:sz w:val="21"/>
        </w:rPr>
        <w:t>((</w:t>
      </w:r>
      <w:r>
        <w:rPr>
          <w:rFonts w:hint="eastAsia" w:ascii="宋体" w:hAnsi="宋体"/>
          <w:bCs/>
          <w:color w:val="FF0000"/>
          <w:sz w:val="21"/>
        </w:rPr>
        <w:t>x</w:t>
      </w:r>
      <w:r>
        <w:rPr>
          <w:rFonts w:ascii="宋体" w:hAnsi="宋体"/>
          <w:bCs/>
          <w:color w:val="FF0000"/>
          <w:sz w:val="21"/>
        </w:rPr>
        <w:t>)*(x))</w:t>
      </w:r>
      <w:r>
        <w:rPr>
          <w:bCs/>
          <w:color w:val="FF0000"/>
          <w:sz w:val="21"/>
          <w:szCs w:val="21"/>
        </w:rPr>
        <w:t xml:space="preserve">  </w:t>
      </w:r>
    </w:p>
    <w:p>
      <w:pPr>
        <w:ind w:firstLine="630" w:firstLineChars="300"/>
        <w:rPr>
          <w:rFonts w:ascii="宋体"/>
          <w:color w:val="FF0000"/>
          <w:sz w:val="21"/>
          <w:szCs w:val="21"/>
        </w:rPr>
      </w:pPr>
      <w:r>
        <w:rPr>
          <w:bCs/>
          <w:sz w:val="21"/>
          <w:szCs w:val="21"/>
        </w:rPr>
        <w:t>5</w:t>
      </w:r>
      <w:r>
        <w:rPr>
          <w:rFonts w:hint="eastAsia"/>
          <w:bCs/>
          <w:sz w:val="21"/>
          <w:szCs w:val="21"/>
        </w:rPr>
        <w:t>、</w:t>
      </w:r>
      <w:r>
        <w:rPr>
          <w:rFonts w:hint="eastAsia" w:ascii="宋体" w:hAnsi="宋体"/>
          <w:bCs/>
          <w:sz w:val="21"/>
        </w:rPr>
        <w:t>for</w:t>
      </w:r>
      <w:r>
        <w:rPr>
          <w:rFonts w:ascii="宋体" w:hAnsi="宋体"/>
          <w:bCs/>
          <w:sz w:val="21"/>
        </w:rPr>
        <w:t>(i=</w:t>
      </w:r>
      <w:r>
        <w:rPr>
          <w:rFonts w:ascii="宋体" w:hAnsi="宋体"/>
          <w:bCs/>
          <w:color w:val="FF0000"/>
          <w:sz w:val="21"/>
        </w:rPr>
        <w:t>1</w:t>
      </w:r>
      <w:r>
        <w:rPr>
          <w:rFonts w:ascii="宋体" w:hAnsi="宋体"/>
          <w:bCs/>
          <w:sz w:val="21"/>
        </w:rPr>
        <w:t>;i&lt;argc;i++)</w:t>
      </w:r>
    </w:p>
    <w:p>
      <w:pPr>
        <w:tabs>
          <w:tab w:val="left" w:pos="8280"/>
        </w:tabs>
        <w:spacing w:before="312" w:beforeLines="100"/>
        <w:outlineLvl w:val="0"/>
        <w:rPr>
          <w:rFonts w:ascii="宋体"/>
          <w:bCs/>
          <w:sz w:val="21"/>
          <w:lang w:val="pt-BR"/>
        </w:rPr>
      </w:pPr>
      <w:r>
        <w:rPr>
          <w:rFonts w:hint="eastAsia" w:ascii="宋体" w:hAnsi="宋体"/>
          <w:b/>
          <w:sz w:val="21"/>
        </w:rPr>
        <w:t>五、简答题</w:t>
      </w:r>
      <w:r>
        <w:rPr>
          <w:rFonts w:hint="eastAsia" w:ascii="宋体" w:hAnsi="宋体"/>
          <w:bCs/>
          <w:sz w:val="21"/>
          <w:lang w:val="pt-BR"/>
        </w:rPr>
        <w:t>（</w:t>
      </w:r>
      <w:r>
        <w:rPr>
          <w:rFonts w:hint="eastAsia" w:ascii="宋体" w:hAnsi="宋体"/>
          <w:bCs/>
          <w:sz w:val="21"/>
        </w:rPr>
        <w:t>本大题共</w:t>
      </w:r>
      <w:ins w:id="0" w:author="luping" w:date="2016-06-15T08:02:52Z">
        <w:r>
          <w:rPr>
            <w:rFonts w:hint="eastAsia" w:ascii="宋体" w:hAnsi="宋体"/>
            <w:bCs/>
            <w:sz w:val="21"/>
            <w:lang w:val="en-US" w:eastAsia="zh-CN"/>
          </w:rPr>
          <w:t>5</w:t>
        </w:r>
      </w:ins>
      <w:r>
        <w:rPr>
          <w:rFonts w:hint="eastAsia" w:ascii="宋体" w:hAnsi="宋体"/>
          <w:bCs/>
          <w:sz w:val="21"/>
        </w:rPr>
        <w:t>小题</w:t>
      </w:r>
      <w:r>
        <w:rPr>
          <w:rFonts w:hint="eastAsia" w:ascii="宋体" w:hAnsi="宋体"/>
          <w:bCs/>
          <w:sz w:val="21"/>
          <w:lang w:val="pt-BR"/>
        </w:rPr>
        <w:t>，</w:t>
      </w:r>
      <w:r>
        <w:rPr>
          <w:rFonts w:hint="eastAsia" w:ascii="宋体" w:hAnsi="宋体"/>
          <w:bCs/>
          <w:sz w:val="21"/>
        </w:rPr>
        <w:t>共</w:t>
      </w:r>
      <w:r>
        <w:rPr>
          <w:rFonts w:ascii="宋体" w:hAnsi="宋体"/>
          <w:bCs/>
          <w:sz w:val="21"/>
          <w:lang w:val="pt-BR"/>
        </w:rPr>
        <w:t>20</w:t>
      </w:r>
      <w:r>
        <w:rPr>
          <w:rFonts w:hint="eastAsia" w:ascii="宋体" w:hAnsi="宋体"/>
          <w:bCs/>
          <w:sz w:val="21"/>
        </w:rPr>
        <w:t>分</w:t>
      </w:r>
      <w:r>
        <w:rPr>
          <w:rFonts w:hint="eastAsia" w:ascii="宋体" w:hAnsi="宋体"/>
          <w:bCs/>
          <w:sz w:val="21"/>
          <w:lang w:val="pt-BR"/>
        </w:rPr>
        <w:t>）</w:t>
      </w:r>
    </w:p>
    <w:p>
      <w:pPr>
        <w:ind w:firstLine="447" w:firstLineChars="213"/>
        <w:rPr>
          <w:rFonts w:ascii="宋体" w:hAnsi="宋体"/>
          <w:bCs/>
          <w:color w:val="FF0000"/>
          <w:sz w:val="21"/>
          <w:lang w:val="pt-BR"/>
        </w:rPr>
      </w:pPr>
      <w:r>
        <w:rPr>
          <w:rFonts w:hint="eastAsia" w:ascii="宋体" w:hAnsi="宋体"/>
          <w:bCs/>
          <w:sz w:val="21"/>
          <w:lang w:val="pt-BR"/>
        </w:rPr>
        <w:t>1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color w:val="FF0000"/>
          <w:sz w:val="21"/>
          <w:lang w:val="pt-BR"/>
        </w:rPr>
        <w:t>c = a++ - ++b;</w:t>
      </w:r>
    </w:p>
    <w:p>
      <w:pPr>
        <w:ind w:firstLine="447" w:firstLineChars="213"/>
        <w:rPr>
          <w:rFonts w:ascii="宋体"/>
          <w:bCs/>
          <w:sz w:val="21"/>
          <w:lang w:val="pt-BR"/>
        </w:rPr>
      </w:pPr>
      <w:r>
        <w:rPr>
          <w:rFonts w:hint="eastAsia" w:ascii="宋体" w:hAnsi="宋体"/>
          <w:bCs/>
          <w:sz w:val="21"/>
        </w:rPr>
        <w:t>评分标准</w:t>
      </w:r>
      <w:r>
        <w:rPr>
          <w:rFonts w:hint="eastAsia" w:ascii="宋体" w:hAnsi="宋体"/>
          <w:bCs/>
          <w:sz w:val="21"/>
          <w:lang w:val="pt-BR"/>
        </w:rPr>
        <w:t>：</w:t>
      </w:r>
      <w:r>
        <w:rPr>
          <w:rFonts w:hint="eastAsia" w:ascii="宋体" w:hAnsi="宋体"/>
          <w:bCs/>
          <w:sz w:val="21"/>
        </w:rPr>
        <w:t>正确</w:t>
      </w:r>
      <w:ins w:id="1" w:author="luping" w:date="2016-06-15T08:14:46Z">
        <w:r>
          <w:rPr>
            <w:rFonts w:hint="eastAsia" w:ascii="宋体" w:hAnsi="宋体"/>
            <w:bCs/>
            <w:sz w:val="21"/>
            <w:lang w:val="en-US" w:eastAsia="zh-CN"/>
          </w:rPr>
          <w:t>4</w:t>
        </w:r>
      </w:ins>
      <w:r>
        <w:rPr>
          <w:rFonts w:hint="eastAsia" w:ascii="宋体" w:hAnsi="宋体"/>
          <w:bCs/>
          <w:sz w:val="21"/>
        </w:rPr>
        <w:t>分</w:t>
      </w:r>
      <w:r>
        <w:rPr>
          <w:rFonts w:hint="eastAsia" w:ascii="宋体" w:hAnsi="宋体"/>
          <w:bCs/>
          <w:sz w:val="21"/>
          <w:lang w:val="pt-BR"/>
        </w:rPr>
        <w:t>，</w:t>
      </w:r>
      <w:r>
        <w:rPr>
          <w:rFonts w:hint="eastAsia" w:ascii="宋体" w:hAnsi="宋体"/>
          <w:bCs/>
          <w:sz w:val="21"/>
        </w:rPr>
        <w:t>部分正确</w:t>
      </w:r>
      <w:r>
        <w:rPr>
          <w:rFonts w:ascii="宋体" w:hAnsi="宋体"/>
          <w:bCs/>
          <w:sz w:val="21"/>
          <w:lang w:val="pt-BR"/>
        </w:rPr>
        <w:t>&lt;=</w:t>
      </w:r>
      <w:ins w:id="2" w:author="luping" w:date="2016-06-15T08:15:31Z">
        <w:r>
          <w:rPr>
            <w:rFonts w:hint="eastAsia" w:ascii="宋体" w:hAnsi="宋体"/>
            <w:bCs/>
            <w:sz w:val="21"/>
            <w:lang w:val="en-US" w:eastAsia="zh-CN"/>
          </w:rPr>
          <w:t>3</w:t>
        </w:r>
      </w:ins>
      <w:r>
        <w:rPr>
          <w:rFonts w:hint="eastAsia" w:ascii="宋体" w:hAnsi="宋体"/>
          <w:bCs/>
          <w:sz w:val="21"/>
        </w:rPr>
        <w:t>分</w:t>
      </w:r>
    </w:p>
    <w:p>
      <w:pPr>
        <w:ind w:firstLine="447" w:firstLineChars="213"/>
        <w:rPr>
          <w:rFonts w:ascii="宋体" w:hAnsi="宋体"/>
          <w:bCs/>
          <w:color w:val="FF0000"/>
          <w:sz w:val="21"/>
          <w:lang w:val="pt-BR"/>
        </w:rPr>
      </w:pPr>
      <w:r>
        <w:rPr>
          <w:rFonts w:hint="eastAsia" w:ascii="宋体" w:hAnsi="宋体"/>
          <w:bCs/>
          <w:sz w:val="21"/>
          <w:lang w:val="pt-BR"/>
        </w:rPr>
        <w:t>2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color w:val="FF0000"/>
          <w:sz w:val="21"/>
          <w:lang w:val="pt-BR"/>
        </w:rPr>
        <w:t>~(0xffffffff&lt;&lt;m)&amp;x</w:t>
      </w:r>
    </w:p>
    <w:p>
      <w:pPr>
        <w:ind w:firstLine="447" w:firstLineChars="213"/>
        <w:rPr>
          <w:rFonts w:ascii="宋体"/>
          <w:bCs/>
          <w:sz w:val="21"/>
          <w:lang w:val="pt-BR"/>
        </w:rPr>
      </w:pPr>
      <w:r>
        <w:rPr>
          <w:rFonts w:hint="eastAsia" w:ascii="宋体" w:hAnsi="宋体"/>
          <w:bCs/>
          <w:sz w:val="21"/>
        </w:rPr>
        <w:t>评分标准</w:t>
      </w:r>
      <w:r>
        <w:rPr>
          <w:rFonts w:hint="eastAsia" w:ascii="宋体" w:hAnsi="宋体"/>
          <w:bCs/>
          <w:sz w:val="21"/>
          <w:lang w:val="pt-BR"/>
        </w:rPr>
        <w:t>：</w:t>
      </w:r>
      <w:r>
        <w:rPr>
          <w:rFonts w:hint="eastAsia" w:ascii="宋体" w:hAnsi="宋体"/>
          <w:bCs/>
          <w:sz w:val="21"/>
        </w:rPr>
        <w:t>正确</w:t>
      </w:r>
      <w:ins w:id="3" w:author="luping" w:date="2016-06-15T08:14:49Z">
        <w:r>
          <w:rPr>
            <w:rFonts w:hint="eastAsia" w:ascii="宋体" w:hAnsi="宋体"/>
            <w:bCs/>
            <w:sz w:val="21"/>
            <w:lang w:val="en-US" w:eastAsia="zh-CN"/>
          </w:rPr>
          <w:t>4</w:t>
        </w:r>
      </w:ins>
      <w:r>
        <w:rPr>
          <w:rFonts w:hint="eastAsia" w:ascii="宋体" w:hAnsi="宋体"/>
          <w:bCs/>
          <w:sz w:val="21"/>
        </w:rPr>
        <w:t>分</w:t>
      </w:r>
      <w:r>
        <w:rPr>
          <w:rFonts w:hint="eastAsia" w:ascii="宋体" w:hAnsi="宋体"/>
          <w:bCs/>
          <w:sz w:val="21"/>
          <w:lang w:val="pt-BR"/>
        </w:rPr>
        <w:t>，</w:t>
      </w:r>
      <w:r>
        <w:rPr>
          <w:rFonts w:hint="eastAsia" w:ascii="宋体" w:hAnsi="宋体"/>
          <w:bCs/>
          <w:sz w:val="21"/>
        </w:rPr>
        <w:t>部分正确</w:t>
      </w:r>
      <w:r>
        <w:rPr>
          <w:rFonts w:ascii="宋体" w:hAnsi="宋体"/>
          <w:bCs/>
          <w:sz w:val="21"/>
          <w:lang w:val="pt-BR"/>
        </w:rPr>
        <w:t>&lt;=3</w:t>
      </w:r>
      <w:r>
        <w:rPr>
          <w:rFonts w:hint="eastAsia" w:ascii="宋体" w:hAnsi="宋体"/>
          <w:bCs/>
          <w:sz w:val="21"/>
        </w:rPr>
        <w:t>分</w:t>
      </w:r>
    </w:p>
    <w:p>
      <w:pPr>
        <w:spacing w:before="62" w:beforeLines="20"/>
        <w:ind w:firstLine="447" w:firstLineChars="21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>3</w:t>
      </w:r>
      <w:r>
        <w:rPr>
          <w:rFonts w:hint="eastAsia" w:ascii="宋体" w:hAnsi="宋体"/>
          <w:bCs/>
          <w:sz w:val="21"/>
        </w:rPr>
        <w:t>、</w:t>
      </w:r>
      <w:r>
        <w:rPr>
          <w:rFonts w:hint="eastAsia" w:ascii="宋体" w:hAnsi="宋体"/>
          <w:bCs/>
          <w:sz w:val="21"/>
          <w:lang w:val="pt-BR"/>
        </w:rPr>
        <w:t>main</w:t>
      </w:r>
      <w:r>
        <w:rPr>
          <w:rFonts w:ascii="宋体" w:hAnsi="宋体"/>
          <w:bCs/>
          <w:sz w:val="21"/>
          <w:lang w:val="pt-BR"/>
        </w:rPr>
        <w:t>();</w:t>
      </w:r>
    </w:p>
    <w:p>
      <w:pPr>
        <w:spacing w:before="62" w:beforeLines="20"/>
        <w:ind w:firstLine="447" w:firstLineChars="21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 xml:space="preserve">   Displayhello();</w:t>
      </w:r>
    </w:p>
    <w:p>
      <w:pPr>
        <w:spacing w:before="62" w:beforeLines="20"/>
        <w:ind w:firstLine="447" w:firstLineChars="213"/>
        <w:rPr>
          <w:rFonts w:ascii="宋体" w:hAnsi="宋体"/>
          <w:bCs/>
          <w:color w:val="FF0000"/>
          <w:sz w:val="21"/>
          <w:lang w:val="pt-BR"/>
        </w:rPr>
      </w:pPr>
      <w:r>
        <w:rPr>
          <w:rFonts w:ascii="宋体" w:hAnsi="宋体"/>
          <w:bCs/>
          <w:color w:val="FF0000"/>
          <w:sz w:val="21"/>
          <w:lang w:val="pt-BR"/>
        </w:rPr>
        <w:t xml:space="preserve">   printf(“hello ”);</w:t>
      </w:r>
    </w:p>
    <w:p>
      <w:pPr>
        <w:spacing w:before="62" w:beforeLines="20"/>
        <w:ind w:firstLine="447" w:firstLineChars="213"/>
        <w:rPr>
          <w:rFonts w:ascii="宋体" w:hAnsi="宋体"/>
          <w:bCs/>
          <w:color w:val="FF0000"/>
          <w:sz w:val="21"/>
          <w:lang w:val="pt-BR"/>
        </w:rPr>
      </w:pPr>
      <w:r>
        <w:rPr>
          <w:rFonts w:ascii="宋体" w:hAnsi="宋体"/>
          <w:bCs/>
          <w:color w:val="FF0000"/>
          <w:sz w:val="21"/>
          <w:lang w:val="pt-BR"/>
        </w:rPr>
        <w:t xml:space="preserve">   Displayworld();</w:t>
      </w:r>
    </w:p>
    <w:p>
      <w:pPr>
        <w:spacing w:before="62" w:beforeLines="20"/>
        <w:ind w:firstLine="447" w:firstLineChars="213"/>
        <w:rPr>
          <w:rFonts w:ascii="宋体" w:hAnsi="宋体"/>
          <w:bCs/>
          <w:color w:val="FF0000"/>
          <w:sz w:val="21"/>
          <w:lang w:val="pt-BR"/>
        </w:rPr>
      </w:pPr>
      <w:r>
        <w:rPr>
          <w:rFonts w:ascii="宋体" w:hAnsi="宋体"/>
          <w:bCs/>
          <w:color w:val="FF0000"/>
          <w:sz w:val="21"/>
          <w:lang w:val="pt-BR"/>
        </w:rPr>
        <w:t xml:space="preserve">   printf(“world\n”);</w:t>
      </w:r>
    </w:p>
    <w:p>
      <w:pPr>
        <w:spacing w:before="62" w:beforeLines="20"/>
        <w:ind w:firstLine="447" w:firstLineChars="213"/>
        <w:rPr>
          <w:rFonts w:ascii="宋体" w:hAnsi="宋体"/>
          <w:bCs/>
          <w:color w:val="FF0000"/>
          <w:sz w:val="21"/>
          <w:lang w:val="pt-BR"/>
        </w:rPr>
      </w:pPr>
      <w:r>
        <w:rPr>
          <w:rFonts w:ascii="宋体" w:hAnsi="宋体"/>
          <w:bCs/>
          <w:color w:val="FF0000"/>
          <w:sz w:val="21"/>
          <w:lang w:val="pt-BR"/>
        </w:rPr>
        <w:t xml:space="preserve">   Displayworld();</w:t>
      </w:r>
    </w:p>
    <w:p>
      <w:pPr>
        <w:spacing w:before="62" w:beforeLines="20"/>
        <w:ind w:firstLine="447" w:firstLineChars="213"/>
        <w:rPr>
          <w:rFonts w:ascii="宋体" w:hAnsi="宋体"/>
          <w:bCs/>
          <w:color w:val="FF0000"/>
          <w:sz w:val="21"/>
          <w:lang w:val="pt-BR"/>
        </w:rPr>
      </w:pPr>
      <w:r>
        <w:rPr>
          <w:rFonts w:ascii="宋体" w:hAnsi="宋体"/>
          <w:bCs/>
          <w:color w:val="FF0000"/>
          <w:sz w:val="21"/>
          <w:lang w:val="pt-BR"/>
        </w:rPr>
        <w:t xml:space="preserve">   printf(“world\n”);</w:t>
      </w:r>
    </w:p>
    <w:p>
      <w:pPr>
        <w:ind w:firstLine="447" w:firstLineChars="213"/>
        <w:rPr>
          <w:rFonts w:ascii="宋体"/>
          <w:bCs/>
          <w:sz w:val="21"/>
        </w:rPr>
      </w:pPr>
      <w:r>
        <w:rPr>
          <w:rFonts w:hint="eastAsia" w:ascii="宋体" w:hAnsi="宋体"/>
          <w:bCs/>
          <w:sz w:val="21"/>
        </w:rPr>
        <w:t>评分标准</w:t>
      </w:r>
      <w:r>
        <w:rPr>
          <w:rFonts w:hint="eastAsia" w:ascii="宋体" w:hAnsi="宋体"/>
          <w:bCs/>
          <w:sz w:val="21"/>
          <w:lang w:val="pt-BR"/>
        </w:rPr>
        <w:t>：</w:t>
      </w:r>
      <w:r>
        <w:rPr>
          <w:rFonts w:hint="eastAsia" w:ascii="宋体" w:hAnsi="宋体"/>
          <w:bCs/>
          <w:sz w:val="21"/>
        </w:rPr>
        <w:t>正确</w:t>
      </w:r>
      <w:ins w:id="4" w:author="luping" w:date="2016-06-15T08:14:54Z">
        <w:r>
          <w:rPr>
            <w:rFonts w:hint="eastAsia" w:ascii="宋体" w:hAnsi="宋体"/>
            <w:bCs/>
            <w:sz w:val="21"/>
            <w:lang w:val="en-US" w:eastAsia="zh-CN"/>
          </w:rPr>
          <w:t>4</w:t>
        </w:r>
      </w:ins>
      <w:r>
        <w:rPr>
          <w:rFonts w:hint="eastAsia" w:ascii="宋体" w:hAnsi="宋体"/>
          <w:bCs/>
          <w:sz w:val="21"/>
        </w:rPr>
        <w:t>分，一行1分</w:t>
      </w:r>
    </w:p>
    <w:p>
      <w:pPr>
        <w:spacing w:before="62" w:beforeLines="20"/>
        <w:ind w:firstLine="447" w:firstLineChars="213"/>
        <w:rPr>
          <w:rFonts w:hint="eastAsia" w:ascii="宋体" w:hAnsi="宋体" w:cs="Times New Roman"/>
          <w:bCs/>
          <w:color w:val="FF0000"/>
          <w:sz w:val="21"/>
          <w:szCs w:val="24"/>
          <w:lang w:val="en-US" w:eastAsia="zh-CN"/>
        </w:rPr>
      </w:pPr>
      <w:r>
        <w:rPr>
          <w:rFonts w:ascii="宋体" w:hAnsi="宋体"/>
          <w:bCs/>
          <w:sz w:val="21"/>
        </w:rPr>
        <w:t>4</w:t>
      </w:r>
      <w:r>
        <w:rPr>
          <w:rFonts w:hint="eastAsia" w:ascii="宋体" w:hAnsi="宋体"/>
          <w:bCs/>
          <w:sz w:val="21"/>
        </w:rPr>
        <w:t>、</w:t>
      </w:r>
      <w:r>
        <w:rPr>
          <w:rFonts w:hint="eastAsia" w:ascii="宋体" w:hAnsi="宋体" w:cs="Times New Roman"/>
          <w:bCs/>
          <w:sz w:val="21"/>
          <w:szCs w:val="24"/>
          <w:lang w:val="en-US" w:eastAsia="zh-CN"/>
        </w:rPr>
        <w:t>（</w:t>
      </w:r>
      <w:r>
        <w:rPr>
          <w:rFonts w:hint="eastAsia" w:ascii="宋体" w:hAnsi="宋体" w:eastAsia="宋体" w:cs="Times New Roman"/>
          <w:bCs/>
          <w:color w:val="FF0000"/>
          <w:sz w:val="21"/>
          <w:szCs w:val="24"/>
          <w:lang w:val="en-US" w:eastAsia="zh-CN"/>
        </w:rPr>
        <w:t xml:space="preserve">x/10%10 〉x%10 &amp;&amp; x/10%10 &gt; </w:t>
      </w:r>
      <w:r>
        <w:rPr>
          <w:rFonts w:hint="eastAsia" w:ascii="宋体" w:hAnsi="宋体" w:cs="Times New Roman"/>
          <w:bCs/>
          <w:color w:val="FF0000"/>
          <w:sz w:val="21"/>
          <w:szCs w:val="24"/>
          <w:lang w:val="en-US" w:eastAsia="zh-CN"/>
        </w:rPr>
        <w:t>x/100）？1 ：0</w:t>
      </w:r>
    </w:p>
    <w:p>
      <w:pPr>
        <w:spacing w:before="62" w:beforeLines="20"/>
        <w:ind w:firstLine="447" w:firstLineChars="213"/>
        <w:rPr>
          <w:rFonts w:hint="eastAsia" w:ascii="宋体" w:hAnsi="宋体" w:cs="Times New Roman"/>
          <w:bCs/>
          <w:color w:val="FF0000"/>
          <w:sz w:val="21"/>
          <w:szCs w:val="24"/>
          <w:lang w:val="en-US" w:eastAsia="zh-CN"/>
        </w:rPr>
      </w:pPr>
      <w:r>
        <w:rPr>
          <w:rFonts w:hint="eastAsia" w:ascii="宋体" w:hAnsi="宋体" w:cs="Times New Roman"/>
          <w:bCs/>
          <w:color w:val="FF0000"/>
          <w:sz w:val="21"/>
          <w:szCs w:val="24"/>
          <w:lang w:val="en-US" w:eastAsia="zh-CN"/>
        </w:rPr>
        <w:t xml:space="preserve">   或者</w:t>
      </w:r>
    </w:p>
    <w:p>
      <w:pPr>
        <w:spacing w:before="62" w:beforeLines="20"/>
        <w:ind w:firstLine="447" w:firstLineChars="213"/>
        <w:rPr>
          <w:rFonts w:hint="eastAsia" w:ascii="宋体" w:hAnsi="宋体" w:cs="Times New Roman"/>
          <w:bCs/>
          <w:color w:val="FF0000"/>
          <w:sz w:val="21"/>
          <w:szCs w:val="24"/>
          <w:lang w:val="en-US" w:eastAsia="zh-CN"/>
        </w:rPr>
      </w:pPr>
      <w:r>
        <w:rPr>
          <w:rFonts w:hint="eastAsia" w:ascii="宋体" w:hAnsi="宋体" w:cs="Times New Roman"/>
          <w:bCs/>
          <w:sz w:val="21"/>
          <w:szCs w:val="24"/>
          <w:lang w:val="en-US" w:eastAsia="zh-CN"/>
        </w:rPr>
        <w:t xml:space="preserve">   </w:t>
      </w:r>
      <w:r>
        <w:rPr>
          <w:rFonts w:hint="eastAsia" w:ascii="宋体" w:hAnsi="宋体" w:cs="Times New Roman"/>
          <w:bCs/>
          <w:color w:val="FF0000"/>
          <w:sz w:val="21"/>
          <w:szCs w:val="24"/>
          <w:lang w:val="en-US" w:eastAsia="zh-CN"/>
        </w:rPr>
        <w:t>（</w:t>
      </w:r>
      <w:r>
        <w:rPr>
          <w:rFonts w:hint="eastAsia" w:ascii="宋体" w:hAnsi="宋体" w:eastAsia="宋体" w:cs="Times New Roman"/>
          <w:bCs/>
          <w:color w:val="FF0000"/>
          <w:sz w:val="21"/>
          <w:szCs w:val="24"/>
          <w:lang w:val="en-US" w:eastAsia="zh-CN"/>
        </w:rPr>
        <w:t xml:space="preserve">x/10%10 〉x%10 &amp;&amp; x/10%10 &gt; </w:t>
      </w:r>
      <w:r>
        <w:rPr>
          <w:rFonts w:hint="eastAsia" w:ascii="宋体" w:hAnsi="宋体" w:cs="Times New Roman"/>
          <w:bCs/>
          <w:color w:val="FF0000"/>
          <w:sz w:val="21"/>
          <w:szCs w:val="24"/>
          <w:lang w:val="en-US" w:eastAsia="zh-CN"/>
        </w:rPr>
        <w:t>x/100）</w:t>
      </w:r>
    </w:p>
    <w:p>
      <w:pPr>
        <w:ind w:firstLine="447" w:firstLineChars="213"/>
        <w:rPr>
          <w:rFonts w:ascii="宋体" w:hAnsi="宋体"/>
          <w:bCs/>
          <w:sz w:val="21"/>
        </w:rPr>
      </w:pPr>
      <w:r>
        <w:rPr>
          <w:rFonts w:hint="eastAsia" w:ascii="宋体" w:hAnsi="宋体"/>
          <w:bCs/>
          <w:sz w:val="21"/>
          <w:lang w:val="en-US" w:eastAsia="zh-CN"/>
        </w:rPr>
        <w:t xml:space="preserve">   </w:t>
      </w:r>
      <w:r>
        <w:rPr>
          <w:rFonts w:hint="eastAsia" w:ascii="宋体" w:hAnsi="宋体"/>
          <w:bCs/>
          <w:sz w:val="21"/>
        </w:rPr>
        <w:t>评分标准：正确</w:t>
      </w:r>
      <w:ins w:id="5" w:author="luping" w:date="2016-06-15T08:15:11Z">
        <w:r>
          <w:rPr>
            <w:rFonts w:hint="eastAsia" w:ascii="宋体" w:hAnsi="宋体"/>
            <w:bCs/>
            <w:sz w:val="21"/>
            <w:lang w:val="en-US" w:eastAsia="zh-CN"/>
          </w:rPr>
          <w:t>4</w:t>
        </w:r>
      </w:ins>
      <w:r>
        <w:rPr>
          <w:rFonts w:hint="eastAsia" w:ascii="宋体" w:hAnsi="宋体"/>
          <w:bCs/>
          <w:sz w:val="21"/>
        </w:rPr>
        <w:t>分，部分正确</w:t>
      </w:r>
      <w:r>
        <w:rPr>
          <w:rFonts w:ascii="宋体" w:hAnsi="宋体"/>
          <w:bCs/>
          <w:sz w:val="21"/>
        </w:rPr>
        <w:t>&lt;=</w:t>
      </w:r>
      <w:ins w:id="6" w:author="luping" w:date="2016-06-15T08:15:19Z">
        <w:r>
          <w:rPr>
            <w:rFonts w:hint="eastAsia" w:ascii="宋体" w:hAnsi="宋体"/>
            <w:bCs/>
            <w:sz w:val="21"/>
            <w:lang w:val="en-US" w:eastAsia="zh-CN"/>
          </w:rPr>
          <w:t>3</w:t>
        </w:r>
      </w:ins>
      <w:r>
        <w:rPr>
          <w:rFonts w:hint="eastAsia" w:ascii="宋体" w:hAnsi="宋体"/>
          <w:bCs/>
          <w:sz w:val="21"/>
        </w:rPr>
        <w:t>分</w:t>
      </w:r>
    </w:p>
    <w:p>
      <w:pPr>
        <w:ind w:firstLine="447" w:firstLineChars="213"/>
        <w:rPr>
          <w:rFonts w:ascii="宋体" w:hAnsi="宋体"/>
          <w:bCs/>
          <w:color w:val="FF0000"/>
          <w:sz w:val="21"/>
        </w:rPr>
      </w:pPr>
      <w:r>
        <w:rPr>
          <w:rFonts w:hint="eastAsia" w:ascii="宋体" w:hAnsi="宋体"/>
          <w:bCs/>
          <w:sz w:val="21"/>
        </w:rPr>
        <w:t>5、</w:t>
      </w:r>
      <w:r>
        <w:rPr>
          <w:rFonts w:ascii="宋体" w:hAnsi="宋体"/>
          <w:bCs/>
          <w:color w:val="FF0000"/>
          <w:sz w:val="21"/>
        </w:rPr>
        <w:t>p是一个</w:t>
      </w:r>
      <w:r>
        <w:rPr>
          <w:rFonts w:hint="eastAsia" w:ascii="宋体" w:hAnsi="宋体"/>
          <w:bCs/>
          <w:color w:val="FF0000"/>
          <w:sz w:val="21"/>
        </w:rPr>
        <w:t>长度为10的数组</w:t>
      </w:r>
      <w:r>
        <w:rPr>
          <w:rFonts w:ascii="宋体" w:hAnsi="宋体"/>
          <w:bCs/>
          <w:color w:val="FF0000"/>
          <w:sz w:val="21"/>
        </w:rPr>
        <w:t xml:space="preserve">，每个元素为一个指针，指向一个函数，函数参数为void，返回值是int </w:t>
      </w:r>
      <w:r>
        <w:rPr>
          <w:rFonts w:hint="eastAsia" w:ascii="宋体" w:hAnsi="宋体"/>
          <w:bCs/>
          <w:color w:val="FF0000"/>
          <w:sz w:val="21"/>
        </w:rPr>
        <w:t>*类型</w:t>
      </w:r>
    </w:p>
    <w:p>
      <w:pPr>
        <w:tabs>
          <w:tab w:val="left" w:pos="8280"/>
        </w:tabs>
        <w:snapToGrid w:val="0"/>
        <w:outlineLvl w:val="0"/>
        <w:rPr>
          <w:rFonts w:ascii="宋体"/>
          <w:sz w:val="21"/>
          <w:szCs w:val="21"/>
        </w:rPr>
      </w:pPr>
    </w:p>
    <w:p>
      <w:pPr>
        <w:tabs>
          <w:tab w:val="left" w:pos="8280"/>
        </w:tabs>
        <w:outlineLvl w:val="0"/>
        <w:rPr>
          <w:rFonts w:ascii="宋体"/>
          <w:bCs/>
          <w:sz w:val="21"/>
        </w:rPr>
      </w:pPr>
      <w:r>
        <w:rPr>
          <w:rFonts w:hint="eastAsia" w:ascii="宋体" w:hAnsi="宋体"/>
          <w:b/>
          <w:sz w:val="21"/>
        </w:rPr>
        <w:t>六、阅读程序并写出其运行结果</w:t>
      </w:r>
      <w:r>
        <w:rPr>
          <w:rFonts w:hint="eastAsia" w:ascii="宋体" w:hAnsi="宋体"/>
          <w:bCs/>
          <w:sz w:val="21"/>
          <w:lang w:val="pt-BR"/>
        </w:rPr>
        <w:t>（</w:t>
      </w:r>
      <w:r>
        <w:rPr>
          <w:rFonts w:hint="eastAsia" w:ascii="宋体" w:hAnsi="宋体"/>
          <w:bCs/>
          <w:sz w:val="21"/>
        </w:rPr>
        <w:t>本大题共</w:t>
      </w:r>
      <w:r>
        <w:rPr>
          <w:rFonts w:ascii="宋体" w:hAnsi="宋体"/>
          <w:bCs/>
          <w:sz w:val="21"/>
        </w:rPr>
        <w:t>5</w:t>
      </w:r>
      <w:r>
        <w:rPr>
          <w:rFonts w:hint="eastAsia" w:ascii="宋体" w:hAnsi="宋体"/>
          <w:bCs/>
          <w:sz w:val="21"/>
        </w:rPr>
        <w:t>小题，每小题</w:t>
      </w:r>
      <w:r>
        <w:rPr>
          <w:rFonts w:ascii="宋体" w:hAnsi="宋体"/>
          <w:bCs/>
          <w:sz w:val="21"/>
        </w:rPr>
        <w:t>4</w:t>
      </w:r>
      <w:r>
        <w:rPr>
          <w:rFonts w:hint="eastAsia" w:ascii="宋体" w:hAnsi="宋体"/>
          <w:bCs/>
          <w:sz w:val="21"/>
        </w:rPr>
        <w:t>分，共</w:t>
      </w:r>
      <w:r>
        <w:rPr>
          <w:rFonts w:ascii="宋体" w:hAnsi="宋体"/>
          <w:bCs/>
          <w:sz w:val="21"/>
        </w:rPr>
        <w:t>20</w:t>
      </w:r>
      <w:r>
        <w:rPr>
          <w:rFonts w:hint="eastAsia" w:ascii="宋体" w:hAnsi="宋体"/>
          <w:bCs/>
          <w:sz w:val="21"/>
        </w:rPr>
        <w:t>分。）</w:t>
      </w:r>
    </w:p>
    <w:p>
      <w:pPr>
        <w:ind w:firstLine="391" w:firstLineChars="186"/>
        <w:rPr>
          <w:rFonts w:ascii="宋体" w:hAnsi="宋体"/>
          <w:b/>
          <w:bCs/>
          <w:color w:val="FF0000"/>
          <w:sz w:val="21"/>
        </w:rPr>
      </w:pPr>
      <w:r>
        <w:rPr>
          <w:rFonts w:ascii="宋体" w:hAnsi="宋体"/>
          <w:bCs/>
          <w:sz w:val="21"/>
        </w:rPr>
        <w:t>1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/>
          <w:bCs/>
          <w:color w:val="FF0000"/>
          <w:sz w:val="21"/>
        </w:rPr>
        <w:t>1</w:t>
      </w:r>
    </w:p>
    <w:p>
      <w:pPr>
        <w:ind w:firstLine="391" w:firstLineChars="186"/>
        <w:rPr>
          <w:rFonts w:ascii="宋体"/>
          <w:bCs/>
          <w:sz w:val="21"/>
        </w:rPr>
      </w:pPr>
      <w:r>
        <w:rPr>
          <w:rFonts w:hint="eastAsia" w:ascii="宋体" w:hAnsi="宋体"/>
          <w:bCs/>
          <w:sz w:val="21"/>
        </w:rPr>
        <w:t>评分标准：输出结果正确</w:t>
      </w:r>
      <w:r>
        <w:rPr>
          <w:rFonts w:ascii="宋体" w:hAnsi="宋体"/>
          <w:bCs/>
          <w:sz w:val="21"/>
        </w:rPr>
        <w:t>4</w:t>
      </w:r>
      <w:r>
        <w:rPr>
          <w:rFonts w:hint="eastAsia" w:ascii="宋体" w:hAnsi="宋体"/>
          <w:bCs/>
          <w:sz w:val="21"/>
        </w:rPr>
        <w:t>分</w:t>
      </w:r>
    </w:p>
    <w:p>
      <w:pPr>
        <w:ind w:firstLine="391" w:firstLineChars="186"/>
        <w:rPr>
          <w:rFonts w:ascii="宋体" w:hAnsi="宋体"/>
          <w:b/>
          <w:bCs/>
          <w:color w:val="FF0000"/>
          <w:sz w:val="21"/>
        </w:rPr>
      </w:pPr>
      <w:r>
        <w:rPr>
          <w:rFonts w:ascii="宋体" w:hAnsi="宋体"/>
          <w:bCs/>
          <w:sz w:val="21"/>
        </w:rPr>
        <w:t>2</w:t>
      </w:r>
      <w:r>
        <w:rPr>
          <w:rFonts w:hint="eastAsia" w:ascii="宋体" w:hAnsi="宋体"/>
          <w:bCs/>
          <w:sz w:val="21"/>
        </w:rPr>
        <w:t>、</w:t>
      </w:r>
      <w:r>
        <w:rPr>
          <w:rFonts w:hint="eastAsia" w:ascii="宋体" w:hAnsi="宋体"/>
          <w:b/>
          <w:bCs/>
          <w:color w:val="FF0000"/>
          <w:sz w:val="21"/>
        </w:rPr>
        <w:t>m=7,n=8</w:t>
      </w:r>
    </w:p>
    <w:p>
      <w:pPr>
        <w:ind w:firstLine="391" w:firstLineChars="186"/>
        <w:rPr>
          <w:rFonts w:ascii="宋体"/>
          <w:bCs/>
          <w:sz w:val="21"/>
        </w:rPr>
      </w:pPr>
      <w:r>
        <w:rPr>
          <w:rFonts w:hint="eastAsia" w:ascii="宋体" w:hAnsi="宋体"/>
          <w:bCs/>
          <w:sz w:val="21"/>
        </w:rPr>
        <w:t>评分标准：每个输出结果2分</w:t>
      </w:r>
    </w:p>
    <w:p>
      <w:pPr>
        <w:ind w:firstLine="391" w:firstLineChars="186"/>
        <w:rPr>
          <w:rFonts w:ascii="宋体" w:hAnsi="宋体"/>
          <w:b/>
          <w:bCs/>
          <w:color w:val="FF0000"/>
          <w:sz w:val="21"/>
        </w:rPr>
      </w:pPr>
      <w:r>
        <w:rPr>
          <w:rFonts w:ascii="宋体" w:hAnsi="宋体"/>
          <w:bCs/>
          <w:sz w:val="21"/>
        </w:rPr>
        <w:t>3</w:t>
      </w:r>
      <w:r>
        <w:rPr>
          <w:rFonts w:hint="eastAsia" w:ascii="宋体" w:hAnsi="宋体"/>
          <w:bCs/>
          <w:sz w:val="21"/>
        </w:rPr>
        <w:t>、</w:t>
      </w:r>
      <w:r>
        <w:rPr>
          <w:rFonts w:hint="eastAsia" w:ascii="宋体" w:hAnsi="宋体"/>
          <w:b/>
          <w:bCs/>
          <w:color w:val="FF0000"/>
          <w:sz w:val="21"/>
        </w:rPr>
        <w:t>3</w:t>
      </w:r>
    </w:p>
    <w:p>
      <w:pPr>
        <w:ind w:firstLine="391" w:firstLineChars="186"/>
        <w:rPr>
          <w:rFonts w:ascii="宋体"/>
          <w:bCs/>
          <w:sz w:val="21"/>
        </w:rPr>
      </w:pPr>
      <w:r>
        <w:rPr>
          <w:rFonts w:hint="eastAsia" w:ascii="宋体" w:hAnsi="宋体"/>
          <w:bCs/>
          <w:sz w:val="21"/>
        </w:rPr>
        <w:t>评分标准：输出结果正确</w:t>
      </w:r>
      <w:r>
        <w:rPr>
          <w:rFonts w:ascii="宋体" w:hAnsi="宋体"/>
          <w:bCs/>
          <w:sz w:val="21"/>
        </w:rPr>
        <w:t>4</w:t>
      </w:r>
      <w:r>
        <w:rPr>
          <w:rFonts w:hint="eastAsia" w:ascii="宋体" w:hAnsi="宋体"/>
          <w:bCs/>
          <w:sz w:val="21"/>
        </w:rPr>
        <w:t>分</w:t>
      </w:r>
    </w:p>
    <w:p>
      <w:pPr>
        <w:ind w:firstLine="391" w:firstLineChars="186"/>
        <w:rPr>
          <w:rFonts w:ascii="宋体"/>
          <w:b/>
          <w:bCs/>
          <w:color w:val="FF0000"/>
          <w:sz w:val="21"/>
        </w:rPr>
      </w:pPr>
      <w:r>
        <w:rPr>
          <w:rFonts w:ascii="宋体" w:hAnsi="宋体"/>
          <w:bCs/>
          <w:sz w:val="21"/>
          <w:lang w:val="pt-BR"/>
        </w:rPr>
        <w:t>4</w:t>
      </w:r>
      <w:r>
        <w:rPr>
          <w:rFonts w:hint="eastAsia" w:ascii="宋体" w:hAnsi="宋体"/>
          <w:bCs/>
          <w:sz w:val="21"/>
        </w:rPr>
        <w:t>、</w:t>
      </w:r>
      <w:r>
        <w:rPr>
          <w:rFonts w:hint="eastAsia" w:ascii="宋体" w:hAnsi="宋体"/>
          <w:b/>
          <w:bCs/>
          <w:color w:val="FF0000"/>
          <w:sz w:val="21"/>
        </w:rPr>
        <w:t xml:space="preserve">1 </w:t>
      </w:r>
      <w:r>
        <w:rPr>
          <w:rFonts w:ascii="宋体" w:hAnsi="宋体"/>
          <w:b/>
          <w:bCs/>
          <w:color w:val="FF0000"/>
          <w:sz w:val="21"/>
        </w:rPr>
        <w:t>3 15 105</w:t>
      </w:r>
    </w:p>
    <w:p>
      <w:pPr>
        <w:ind w:firstLine="391" w:firstLineChars="186"/>
        <w:rPr>
          <w:rFonts w:ascii="宋体"/>
          <w:bCs/>
          <w:sz w:val="21"/>
        </w:rPr>
      </w:pPr>
      <w:r>
        <w:rPr>
          <w:rFonts w:hint="eastAsia" w:ascii="宋体" w:hAnsi="宋体"/>
          <w:bCs/>
          <w:sz w:val="21"/>
        </w:rPr>
        <w:t>评分标准：每个输出结果1分</w:t>
      </w:r>
    </w:p>
    <w:p>
      <w:pPr>
        <w:ind w:firstLine="391" w:firstLineChars="186"/>
        <w:rPr>
          <w:rFonts w:ascii="宋体" w:hAnsi="宋体"/>
          <w:b/>
          <w:bCs/>
          <w:color w:val="FF0000"/>
          <w:sz w:val="21"/>
        </w:rPr>
      </w:pPr>
      <w:r>
        <w:rPr>
          <w:rFonts w:ascii="宋体" w:hAnsi="宋体"/>
          <w:bCs/>
          <w:sz w:val="21"/>
        </w:rPr>
        <w:t>5</w:t>
      </w:r>
      <w:r>
        <w:rPr>
          <w:rFonts w:hint="eastAsia" w:ascii="宋体" w:hAnsi="宋体"/>
          <w:bCs/>
          <w:sz w:val="21"/>
        </w:rPr>
        <w:t>、</w:t>
      </w:r>
      <w:r>
        <w:rPr>
          <w:rFonts w:hint="eastAsia" w:ascii="宋体" w:hAnsi="宋体"/>
          <w:b/>
          <w:bCs/>
          <w:color w:val="FF0000"/>
          <w:sz w:val="21"/>
        </w:rPr>
        <w:t>no pets no pets</w:t>
      </w:r>
    </w:p>
    <w:p>
      <w:pPr>
        <w:ind w:firstLine="391" w:firstLineChars="186"/>
        <w:rPr>
          <w:rFonts w:ascii="宋体" w:hAnsi="宋体"/>
          <w:bCs/>
          <w:sz w:val="21"/>
        </w:rPr>
      </w:pPr>
      <w:r>
        <w:rPr>
          <w:rFonts w:hint="eastAsia" w:ascii="宋体" w:hAnsi="宋体"/>
          <w:bCs/>
          <w:sz w:val="21"/>
        </w:rPr>
        <w:t>评分标准：输出结果正确</w:t>
      </w:r>
      <w:r>
        <w:rPr>
          <w:rFonts w:ascii="宋体" w:hAnsi="宋体"/>
          <w:bCs/>
          <w:sz w:val="21"/>
        </w:rPr>
        <w:t>4</w:t>
      </w:r>
      <w:r>
        <w:rPr>
          <w:rFonts w:hint="eastAsia" w:ascii="宋体" w:hAnsi="宋体"/>
          <w:bCs/>
          <w:sz w:val="21"/>
        </w:rPr>
        <w:t>分，如果为step</w:t>
      </w:r>
      <w:r>
        <w:rPr>
          <w:rFonts w:ascii="宋体" w:hAnsi="宋体"/>
          <w:bCs/>
          <w:sz w:val="21"/>
        </w:rPr>
        <w:t xml:space="preserve"> on step on</w:t>
      </w:r>
      <w:r>
        <w:rPr>
          <w:rFonts w:hint="eastAsia" w:ascii="宋体" w:hAnsi="宋体"/>
          <w:bCs/>
          <w:sz w:val="21"/>
        </w:rPr>
        <w:t>可得2分</w:t>
      </w:r>
    </w:p>
    <w:p>
      <w:pPr>
        <w:wordWrap w:val="0"/>
        <w:overflowPunct w:val="0"/>
        <w:autoSpaceDE w:val="0"/>
        <w:autoSpaceDN w:val="0"/>
        <w:adjustRightInd w:val="0"/>
        <w:spacing w:before="312" w:beforeLines="100"/>
        <w:rPr>
          <w:rFonts w:ascii="宋体"/>
          <w:sz w:val="21"/>
        </w:rPr>
      </w:pPr>
      <w:r>
        <w:rPr>
          <w:rFonts w:hint="eastAsia" w:ascii="宋体" w:hAnsi="宋体"/>
          <w:b/>
          <w:bCs/>
          <w:sz w:val="21"/>
        </w:rPr>
        <w:t>七、完善程序</w:t>
      </w:r>
      <w:r>
        <w:rPr>
          <w:rFonts w:hint="eastAsia" w:ascii="宋体" w:hAnsi="宋体"/>
          <w:sz w:val="21"/>
        </w:rPr>
        <w:t>（本大题有</w:t>
      </w:r>
      <w:r>
        <w:rPr>
          <w:rFonts w:ascii="宋体" w:hAnsi="宋体"/>
          <w:sz w:val="21"/>
        </w:rPr>
        <w:t>,3</w:t>
      </w:r>
      <w:r>
        <w:rPr>
          <w:rFonts w:hint="eastAsia" w:ascii="宋体" w:hAnsi="宋体"/>
          <w:sz w:val="21"/>
        </w:rPr>
        <w:t>小题，给出的都是部分程序，通过填空来完善程序。本大题共</w:t>
      </w:r>
      <w:r>
        <w:rPr>
          <w:rFonts w:ascii="宋体" w:hAnsi="宋体"/>
          <w:sz w:val="21"/>
        </w:rPr>
        <w:t>10</w:t>
      </w:r>
      <w:r>
        <w:rPr>
          <w:rFonts w:hint="eastAsia" w:ascii="宋体" w:hAnsi="宋体"/>
          <w:sz w:val="21"/>
        </w:rPr>
        <w:t>空，每空</w:t>
      </w:r>
      <w:r>
        <w:rPr>
          <w:rFonts w:ascii="宋体" w:hAnsi="宋体"/>
          <w:sz w:val="21"/>
        </w:rPr>
        <w:t>2</w:t>
      </w:r>
      <w:r>
        <w:rPr>
          <w:rFonts w:hint="eastAsia" w:ascii="宋体" w:hAnsi="宋体"/>
          <w:sz w:val="21"/>
        </w:rPr>
        <w:t>分，共</w:t>
      </w:r>
      <w:r>
        <w:rPr>
          <w:rFonts w:ascii="宋体" w:hAnsi="宋体"/>
          <w:sz w:val="21"/>
        </w:rPr>
        <w:t>20</w:t>
      </w:r>
      <w:r>
        <w:rPr>
          <w:rFonts w:hint="eastAsia" w:ascii="宋体" w:hAnsi="宋体"/>
          <w:sz w:val="21"/>
        </w:rPr>
        <w:t>分。）</w:t>
      </w:r>
    </w:p>
    <w:p>
      <w:pPr>
        <w:wordWrap w:val="0"/>
        <w:overflowPunct w:val="0"/>
        <w:autoSpaceDE w:val="0"/>
        <w:autoSpaceDN w:val="0"/>
        <w:adjustRightInd w:val="0"/>
        <w:ind w:firstLine="420" w:firstLineChars="200"/>
        <w:rPr>
          <w:sz w:val="21"/>
          <w:szCs w:val="21"/>
          <w:u w:val="single"/>
        </w:rPr>
      </w:pPr>
      <w:r>
        <w:rPr>
          <w:sz w:val="21"/>
          <w:szCs w:val="21"/>
        </w:rPr>
        <w:t>1.</w:t>
      </w:r>
      <w:r>
        <w:rPr>
          <w:sz w:val="21"/>
          <w:szCs w:val="21"/>
        </w:rPr>
        <w:tab/>
      </w:r>
      <w:r>
        <w:rPr>
          <w:rFonts w:hint="eastAsia" w:ascii="宋体"/>
          <w:sz w:val="21"/>
          <w:szCs w:val="21"/>
        </w:rPr>
        <w:t>①</w:t>
      </w:r>
      <w:r>
        <w:rPr>
          <w:color w:val="FF0000"/>
          <w:sz w:val="21"/>
          <w:szCs w:val="21"/>
          <w:u w:val="single"/>
        </w:rPr>
        <w:t xml:space="preserve">        number/=10,i++            </w:t>
      </w:r>
    </w:p>
    <w:p>
      <w:pPr>
        <w:wordWrap w:val="0"/>
        <w:overflowPunct w:val="0"/>
        <w:autoSpaceDE w:val="0"/>
        <w:autoSpaceDN w:val="0"/>
        <w:adjustRightInd w:val="0"/>
        <w:ind w:left="420" w:firstLine="420"/>
        <w:rPr>
          <w:sz w:val="21"/>
          <w:szCs w:val="21"/>
          <w:u w:val="single"/>
        </w:rPr>
      </w:pPr>
      <w:r>
        <w:rPr>
          <w:rFonts w:hint="eastAsia" w:hAnsi="宋体"/>
          <w:sz w:val="21"/>
          <w:szCs w:val="21"/>
        </w:rPr>
        <w:t>②</w:t>
      </w:r>
      <w:r>
        <w:rPr>
          <w:color w:val="FF0000"/>
          <w:sz w:val="21"/>
          <w:szCs w:val="21"/>
          <w:u w:val="single"/>
        </w:rPr>
        <w:t xml:space="preserve">  </w:t>
      </w:r>
      <w:r>
        <w:rPr>
          <w:rFonts w:hint="eastAsia"/>
          <w:color w:val="FF0000"/>
          <w:sz w:val="21"/>
          <w:szCs w:val="21"/>
          <w:u w:val="single"/>
        </w:rPr>
        <w:t xml:space="preserve">            </w:t>
      </w:r>
      <w:r>
        <w:rPr>
          <w:color w:val="FF0000"/>
          <w:sz w:val="21"/>
          <w:szCs w:val="21"/>
          <w:u w:val="single"/>
        </w:rPr>
        <w:t xml:space="preserve">’\0’                </w:t>
      </w:r>
    </w:p>
    <w:p>
      <w:pPr>
        <w:wordWrap w:val="0"/>
        <w:overflowPunct w:val="0"/>
        <w:autoSpaceDE w:val="0"/>
        <w:autoSpaceDN w:val="0"/>
        <w:adjustRightInd w:val="0"/>
        <w:ind w:firstLine="420" w:firstLineChars="200"/>
        <w:rPr>
          <w:sz w:val="21"/>
          <w:szCs w:val="21"/>
          <w:u w:val="single"/>
        </w:rPr>
      </w:pPr>
      <w:r>
        <w:rPr>
          <w:sz w:val="21"/>
          <w:szCs w:val="21"/>
        </w:rPr>
        <w:t xml:space="preserve">2. </w:t>
      </w:r>
      <w:r>
        <w:rPr>
          <w:sz w:val="21"/>
          <w:szCs w:val="21"/>
        </w:rPr>
        <w:tab/>
      </w:r>
      <w:r>
        <w:rPr>
          <w:rFonts w:hint="eastAsia" w:hAnsi="宋体"/>
          <w:sz w:val="21"/>
          <w:szCs w:val="21"/>
        </w:rPr>
        <w:t>③</w:t>
      </w:r>
      <w:r>
        <w:rPr>
          <w:color w:val="FF0000"/>
          <w:sz w:val="21"/>
          <w:szCs w:val="21"/>
          <w:u w:val="single"/>
        </w:rPr>
        <w:t xml:space="preserve">       *p==*q &amp;&amp; *p            </w:t>
      </w:r>
    </w:p>
    <w:p>
      <w:pPr>
        <w:wordWrap w:val="0"/>
        <w:overflowPunct w:val="0"/>
        <w:autoSpaceDE w:val="0"/>
        <w:autoSpaceDN w:val="0"/>
        <w:adjustRightInd w:val="0"/>
        <w:ind w:left="210" w:firstLine="630" w:firstLineChars="300"/>
        <w:rPr>
          <w:sz w:val="21"/>
          <w:szCs w:val="21"/>
        </w:rPr>
      </w:pPr>
      <w:r>
        <w:rPr>
          <w:rFonts w:hint="eastAsia" w:hAnsi="宋体"/>
          <w:kern w:val="0"/>
          <w:sz w:val="21"/>
          <w:szCs w:val="21"/>
        </w:rPr>
        <w:t>④</w:t>
      </w:r>
      <w:r>
        <w:rPr>
          <w:color w:val="FF0000"/>
          <w:sz w:val="21"/>
          <w:szCs w:val="21"/>
          <w:u w:val="single"/>
        </w:rPr>
        <w:t xml:space="preserve">      </w:t>
      </w:r>
      <w:r>
        <w:rPr>
          <w:rFonts w:ascii="宋体" w:hAnsi="宋体"/>
          <w:color w:val="FF0000"/>
          <w:sz w:val="21"/>
          <w:szCs w:val="21"/>
          <w:u w:val="single"/>
        </w:rPr>
        <w:t xml:space="preserve">flag=0  </w:t>
      </w:r>
      <w:r>
        <w:rPr>
          <w:color w:val="FF0000"/>
          <w:sz w:val="21"/>
          <w:szCs w:val="21"/>
          <w:u w:val="single"/>
        </w:rPr>
        <w:t xml:space="preserve">           </w:t>
      </w:r>
      <w:r>
        <w:rPr>
          <w:color w:val="FF0000"/>
          <w:sz w:val="21"/>
          <w:szCs w:val="21"/>
        </w:rPr>
        <w:t xml:space="preserve"> </w:t>
      </w:r>
      <w:r>
        <w:rPr>
          <w:sz w:val="21"/>
          <w:szCs w:val="21"/>
        </w:rPr>
        <w:t xml:space="preserve">   </w:t>
      </w:r>
    </w:p>
    <w:p>
      <w:pPr>
        <w:wordWrap w:val="0"/>
        <w:overflowPunct w:val="0"/>
        <w:autoSpaceDE w:val="0"/>
        <w:autoSpaceDN w:val="0"/>
        <w:adjustRightInd w:val="0"/>
        <w:ind w:left="141" w:firstLine="699" w:firstLineChars="333"/>
        <w:rPr>
          <w:color w:val="FF0000"/>
          <w:sz w:val="21"/>
          <w:szCs w:val="21"/>
        </w:rPr>
      </w:pPr>
      <w:r>
        <w:rPr>
          <w:rFonts w:hint="eastAsia" w:hAnsi="宋体"/>
          <w:sz w:val="21"/>
          <w:szCs w:val="21"/>
        </w:rPr>
        <w:t>⑤</w:t>
      </w:r>
      <w:r>
        <w:rPr>
          <w:color w:val="FF0000"/>
          <w:sz w:val="21"/>
          <w:szCs w:val="21"/>
          <w:u w:val="single"/>
        </w:rPr>
        <w:t xml:space="preserve">      </w:t>
      </w:r>
      <w:r>
        <w:rPr>
          <w:rFonts w:ascii="宋体" w:hAnsi="宋体"/>
          <w:color w:val="FF0000"/>
          <w:sz w:val="21"/>
          <w:szCs w:val="21"/>
          <w:u w:val="single"/>
        </w:rPr>
        <w:t xml:space="preserve"> cnt--  </w:t>
      </w:r>
      <w:ins w:id="7" w:author="luping" w:date="2016-06-15T08:15:54Z">
        <w:r>
          <w:rPr>
            <w:rFonts w:hint="eastAsia"/>
            <w:color w:val="FF0000"/>
            <w:sz w:val="21"/>
            <w:szCs w:val="21"/>
            <w:u w:val="single"/>
            <w:lang w:val="en-US" w:eastAsia="zh-CN"/>
          </w:rPr>
          <w:t>或</w:t>
        </w:r>
      </w:ins>
      <w:ins w:id="8" w:author="luping" w:date="2016-06-15T08:15:55Z">
        <w:r>
          <w:rPr>
            <w:rFonts w:hint="eastAsia"/>
            <w:color w:val="FF0000"/>
            <w:sz w:val="21"/>
            <w:szCs w:val="21"/>
            <w:u w:val="single"/>
            <w:lang w:val="en-US" w:eastAsia="zh-CN"/>
          </w:rPr>
          <w:t xml:space="preserve">  </w:t>
        </w:r>
      </w:ins>
      <w:ins w:id="9" w:author="luping" w:date="2016-06-15T08:15:57Z">
        <w:r>
          <w:rPr>
            <w:rFonts w:hint="eastAsia"/>
            <w:color w:val="FF0000"/>
            <w:sz w:val="21"/>
            <w:szCs w:val="21"/>
            <w:u w:val="single"/>
            <w:lang w:val="en-US" w:eastAsia="zh-CN"/>
          </w:rPr>
          <w:t>--</w:t>
        </w:r>
      </w:ins>
      <w:ins w:id="10" w:author="luping" w:date="2016-06-15T08:16:00Z">
        <w:r>
          <w:rPr>
            <w:rFonts w:hint="eastAsia"/>
            <w:color w:val="FF0000"/>
            <w:sz w:val="21"/>
            <w:szCs w:val="21"/>
            <w:u w:val="single"/>
            <w:lang w:val="en-US" w:eastAsia="zh-CN"/>
          </w:rPr>
          <w:t>cnt</w:t>
        </w:r>
      </w:ins>
      <w:r>
        <w:rPr>
          <w:color w:val="FF0000"/>
          <w:sz w:val="21"/>
          <w:szCs w:val="21"/>
          <w:u w:val="single"/>
        </w:rPr>
        <w:t xml:space="preserve">        </w:t>
      </w:r>
    </w:p>
    <w:p>
      <w:pPr>
        <w:wordWrap w:val="0"/>
        <w:overflowPunct w:val="0"/>
        <w:autoSpaceDE w:val="0"/>
        <w:autoSpaceDN w:val="0"/>
        <w:adjustRightInd w:val="0"/>
        <w:ind w:firstLine="420" w:firstLineChars="200"/>
        <w:rPr>
          <w:rFonts w:ascii="宋体"/>
          <w:color w:val="FF0000"/>
          <w:sz w:val="21"/>
          <w:szCs w:val="21"/>
          <w:u w:val="single"/>
        </w:rPr>
      </w:pPr>
      <w:r>
        <w:rPr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⑥</w:t>
      </w:r>
      <w:r>
        <w:rPr>
          <w:rFonts w:ascii="宋体" w:hAnsi="宋体"/>
          <w:color w:val="FF0000"/>
          <w:sz w:val="21"/>
          <w:szCs w:val="21"/>
          <w:u w:val="single"/>
        </w:rPr>
        <w:t xml:space="preserve">       </w:t>
      </w:r>
      <w:r>
        <w:rPr>
          <w:rFonts w:hint="eastAsia" w:ascii="宋体" w:cs="宋体"/>
          <w:kern w:val="0"/>
          <w:sz w:val="20"/>
          <w:szCs w:val="20"/>
          <w:lang w:val="pt-BR"/>
        </w:rPr>
        <w:t>strlen(t)+1</w:t>
      </w:r>
      <w:r>
        <w:rPr>
          <w:rFonts w:ascii="宋体"/>
          <w:color w:val="FF0000"/>
          <w:sz w:val="21"/>
          <w:szCs w:val="21"/>
          <w:u w:val="single"/>
        </w:rPr>
        <w:t xml:space="preserve">            </w:t>
      </w:r>
    </w:p>
    <w:p>
      <w:pPr>
        <w:wordWrap w:val="0"/>
        <w:overflowPunct w:val="0"/>
        <w:autoSpaceDE w:val="0"/>
        <w:autoSpaceDN w:val="0"/>
        <w:adjustRightInd w:val="0"/>
        <w:ind w:firstLine="420" w:firstLineChars="200"/>
        <w:rPr>
          <w:rFonts w:ascii="宋体"/>
          <w:sz w:val="21"/>
          <w:szCs w:val="21"/>
          <w:u w:val="single"/>
        </w:rPr>
      </w:pPr>
      <w:r>
        <w:rPr>
          <w:rFonts w:hint="eastAsia"/>
          <w:sz w:val="21"/>
          <w:szCs w:val="21"/>
        </w:rPr>
        <w:t>3</w:t>
      </w:r>
      <w:r>
        <w:rPr>
          <w:sz w:val="21"/>
          <w:szCs w:val="21"/>
        </w:rPr>
        <w:t xml:space="preserve">. </w:t>
      </w:r>
      <w:r>
        <w:rPr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⑦</w:t>
      </w:r>
      <w:r>
        <w:rPr>
          <w:rFonts w:ascii="宋体" w:hAnsi="宋体"/>
          <w:color w:val="FF0000"/>
          <w:sz w:val="21"/>
          <w:szCs w:val="21"/>
          <w:u w:val="single"/>
        </w:rPr>
        <w:t xml:space="preserve">        </w:t>
      </w:r>
      <w:r>
        <w:rPr>
          <w:color w:val="FF0000"/>
          <w:sz w:val="21"/>
          <w:szCs w:val="21"/>
          <w:u w:val="single"/>
        </w:rPr>
        <w:t>t==h</w:t>
      </w:r>
      <w:r>
        <w:rPr>
          <w:color w:val="FF0000"/>
          <w:sz w:val="10"/>
          <w:szCs w:val="10"/>
          <w:u w:val="single"/>
        </w:rPr>
        <w:t xml:space="preserve"> </w:t>
      </w:r>
      <w:r>
        <w:rPr>
          <w:color w:val="FF0000"/>
          <w:sz w:val="21"/>
          <w:szCs w:val="21"/>
          <w:u w:val="single"/>
        </w:rPr>
        <w:t xml:space="preserve"> </w:t>
      </w:r>
      <w:r>
        <w:rPr>
          <w:rFonts w:hint="eastAsia"/>
          <w:color w:val="FF0000"/>
          <w:sz w:val="21"/>
          <w:szCs w:val="21"/>
          <w:u w:val="single"/>
          <w:lang w:val="en-US" w:eastAsia="zh-CN"/>
        </w:rPr>
        <w:t>或</w:t>
      </w:r>
      <w:r>
        <w:rPr>
          <w:color w:val="FF0000"/>
          <w:sz w:val="21"/>
          <w:szCs w:val="21"/>
          <w:u w:val="single"/>
        </w:rPr>
        <w:t xml:space="preserve">  </w:t>
      </w:r>
      <w:r>
        <w:rPr>
          <w:rFonts w:hint="eastAsia"/>
          <w:color w:val="FF0000"/>
          <w:sz w:val="21"/>
          <w:szCs w:val="21"/>
          <w:u w:val="single"/>
          <w:lang w:val="en-US" w:eastAsia="zh-CN"/>
        </w:rPr>
        <w:t>t==head</w:t>
      </w:r>
      <w:r>
        <w:rPr>
          <w:rFonts w:ascii="宋体"/>
          <w:color w:val="FF0000"/>
          <w:sz w:val="21"/>
          <w:szCs w:val="21"/>
          <w:u w:val="single"/>
        </w:rPr>
        <w:t xml:space="preserve">          </w:t>
      </w:r>
    </w:p>
    <w:p>
      <w:pPr>
        <w:wordWrap w:val="0"/>
        <w:overflowPunct w:val="0"/>
        <w:autoSpaceDE w:val="0"/>
        <w:autoSpaceDN w:val="0"/>
        <w:adjustRightInd w:val="0"/>
        <w:ind w:left="141" w:firstLine="699" w:firstLineChars="333"/>
        <w:rPr>
          <w:rFonts w:ascii="宋体" w:hAnsi="宋体"/>
          <w:sz w:val="21"/>
          <w:szCs w:val="21"/>
          <w:u w:val="single"/>
        </w:rPr>
      </w:pPr>
      <w:r>
        <w:rPr>
          <w:rFonts w:hint="eastAsia" w:ascii="宋体" w:hAnsi="宋体"/>
          <w:sz w:val="21"/>
          <w:szCs w:val="21"/>
        </w:rPr>
        <w:t>⑧</w:t>
      </w:r>
      <w:r>
        <w:rPr>
          <w:rFonts w:ascii="宋体" w:hAnsi="宋体"/>
          <w:color w:val="FF0000"/>
          <w:sz w:val="21"/>
          <w:szCs w:val="21"/>
          <w:u w:val="single"/>
        </w:rPr>
        <w:t xml:space="preserve">  </w:t>
      </w:r>
      <w:r>
        <w:rPr>
          <w:color w:val="FF0000"/>
          <w:sz w:val="21"/>
          <w:szCs w:val="21"/>
          <w:u w:val="single"/>
        </w:rPr>
        <w:t>pfast &amp;&amp; pfast-&gt;next</w:t>
      </w:r>
      <w:r>
        <w:rPr>
          <w:rFonts w:ascii="宋体" w:hAnsi="宋体"/>
          <w:color w:val="FF0000"/>
          <w:sz w:val="21"/>
          <w:szCs w:val="21"/>
          <w:u w:val="single"/>
        </w:rPr>
        <w:t xml:space="preserve">   </w:t>
      </w:r>
    </w:p>
    <w:p>
      <w:pPr>
        <w:wordWrap w:val="0"/>
        <w:overflowPunct w:val="0"/>
        <w:autoSpaceDE w:val="0"/>
        <w:autoSpaceDN w:val="0"/>
        <w:adjustRightInd w:val="0"/>
        <w:ind w:left="141" w:firstLine="699" w:firstLineChars="333"/>
        <w:rPr>
          <w:rFonts w:ascii="宋体" w:hAnsi="宋体"/>
          <w:sz w:val="21"/>
          <w:szCs w:val="21"/>
          <w:u w:val="single"/>
          <w:lang w:val="it-IT"/>
        </w:rPr>
      </w:pPr>
      <w:r>
        <w:rPr>
          <w:rFonts w:hint="eastAsia" w:ascii="宋体" w:hAnsi="宋体"/>
          <w:sz w:val="21"/>
          <w:szCs w:val="21"/>
          <w:lang w:val="it-IT"/>
        </w:rPr>
        <w:t>⑨</w:t>
      </w:r>
      <w:r>
        <w:rPr>
          <w:rFonts w:ascii="宋体" w:hAnsi="宋体"/>
          <w:color w:val="FF0000"/>
          <w:sz w:val="21"/>
          <w:szCs w:val="21"/>
          <w:u w:val="single"/>
          <w:lang w:val="it-IT"/>
        </w:rPr>
        <w:t xml:space="preserve">        </w:t>
      </w:r>
      <w:r>
        <w:rPr>
          <w:color w:val="FF0000"/>
          <w:sz w:val="21"/>
          <w:szCs w:val="21"/>
          <w:u w:val="single"/>
        </w:rPr>
        <w:t>pslow-&gt;next</w:t>
      </w:r>
      <w:r>
        <w:rPr>
          <w:rFonts w:ascii="宋体" w:hAnsi="宋体"/>
          <w:color w:val="FF0000"/>
          <w:sz w:val="21"/>
          <w:szCs w:val="21"/>
          <w:u w:val="single"/>
          <w:lang w:val="it-IT"/>
        </w:rPr>
        <w:t xml:space="preserve">               </w:t>
      </w:r>
    </w:p>
    <w:p>
      <w:pPr>
        <w:wordWrap w:val="0"/>
        <w:overflowPunct w:val="0"/>
        <w:autoSpaceDE w:val="0"/>
        <w:autoSpaceDN w:val="0"/>
        <w:adjustRightInd w:val="0"/>
        <w:ind w:left="141" w:firstLine="699" w:firstLineChars="333"/>
        <w:rPr>
          <w:rFonts w:ascii="宋体"/>
          <w:sz w:val="21"/>
          <w:szCs w:val="21"/>
          <w:lang w:val="it-IT"/>
        </w:rPr>
      </w:pPr>
      <w:r>
        <w:rPr>
          <w:rFonts w:hint="eastAsia" w:ascii="宋体" w:hAnsi="宋体"/>
          <w:sz w:val="21"/>
          <w:szCs w:val="21"/>
          <w:lang w:val="it-IT"/>
        </w:rPr>
        <w:t>⑩</w:t>
      </w:r>
      <w:r>
        <w:rPr>
          <w:rFonts w:ascii="宋体" w:hAnsi="宋体"/>
          <w:color w:val="FF0000"/>
          <w:sz w:val="21"/>
          <w:szCs w:val="21"/>
          <w:u w:val="single"/>
          <w:lang w:val="it-IT"/>
        </w:rPr>
        <w:t xml:space="preserve">        </w:t>
      </w:r>
      <w:r>
        <w:rPr>
          <w:color w:val="FF0000"/>
          <w:sz w:val="21"/>
          <w:szCs w:val="21"/>
          <w:u w:val="single"/>
        </w:rPr>
        <w:t>pfast-&gt;next-&gt;next</w:t>
      </w:r>
      <w:r>
        <w:rPr>
          <w:rFonts w:ascii="宋体" w:hAnsi="宋体"/>
          <w:color w:val="FF0000"/>
          <w:sz w:val="21"/>
          <w:szCs w:val="21"/>
          <w:u w:val="single"/>
          <w:lang w:val="it-IT"/>
        </w:rPr>
        <w:t xml:space="preserve">              </w:t>
      </w:r>
    </w:p>
    <w:sectPr>
      <w:footerReference r:id="rId3" w:type="default"/>
      <w:footerReference r:id="rId4" w:type="even"/>
      <w:pgSz w:w="11906" w:h="16838"/>
      <w:pgMar w:top="851" w:right="1451" w:bottom="1701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Bookman Old Style">
    <w:altName w:val="Segoe Print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right="360"/>
      <w:jc w:val="center"/>
    </w:pPr>
    <w:r>
      <w:t>C</w:t>
    </w:r>
    <w:r>
      <w:rPr>
        <w:rFonts w:hint="eastAsia"/>
      </w:rPr>
      <w:t>语言程序设计试卷</w:t>
    </w:r>
    <w:r>
      <w:t xml:space="preserve"> </w:t>
    </w:r>
    <w:r>
      <w:rPr>
        <w:rFonts w:hint="eastAsia"/>
      </w:rPr>
      <w:t>共</w:t>
    </w:r>
    <w:r>
      <w:rPr>
        <w:rStyle w:val="7"/>
      </w:rPr>
      <w:fldChar w:fldCharType="begin"/>
    </w:r>
    <w:r>
      <w:rPr>
        <w:rStyle w:val="7"/>
      </w:rPr>
      <w:instrText xml:space="preserve"> NUMPAGES </w:instrText>
    </w:r>
    <w:r>
      <w:rPr>
        <w:rStyle w:val="7"/>
      </w:rPr>
      <w:fldChar w:fldCharType="separate"/>
    </w:r>
    <w:r>
      <w:rPr>
        <w:rStyle w:val="7"/>
      </w:rPr>
      <w:t>3</w:t>
    </w:r>
    <w:r>
      <w:rPr>
        <w:rStyle w:val="7"/>
      </w:rPr>
      <w:fldChar w:fldCharType="end"/>
    </w:r>
    <w:r>
      <w:rPr>
        <w:rFonts w:hint="eastAsia"/>
      </w:rPr>
      <w:t>页</w:t>
    </w:r>
    <w:r>
      <w:t xml:space="preserve">         </w:t>
    </w:r>
    <w:r>
      <w:rPr>
        <w:rFonts w:hint="eastAsia"/>
      </w:rPr>
      <w:t>第</w:t>
    </w:r>
    <w:r>
      <w:t xml:space="preserve"> </w:t>
    </w:r>
    <w:r>
      <w:rPr>
        <w:rStyle w:val="7"/>
      </w:rPr>
      <w:fldChar w:fldCharType="begin"/>
    </w:r>
    <w:r>
      <w:rPr>
        <w:rStyle w:val="7"/>
      </w:rPr>
      <w:instrText xml:space="preserve"> PAGE </w:instrText>
    </w:r>
    <w:r>
      <w:rPr>
        <w:rStyle w:val="7"/>
      </w:rPr>
      <w:fldChar w:fldCharType="separate"/>
    </w:r>
    <w:r>
      <w:rPr>
        <w:rStyle w:val="7"/>
      </w:rPr>
      <w:t>1</w:t>
    </w:r>
    <w:r>
      <w:rPr>
        <w:rStyle w:val="7"/>
      </w:rP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4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NotTrackMoves/>
  <w:trackRevisions w:val="1"/>
  <w:documentProtection w:edit="readOnly"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0B9C"/>
    <w:rsid w:val="00012B04"/>
    <w:rsid w:val="000340C9"/>
    <w:rsid w:val="00043C54"/>
    <w:rsid w:val="00044E84"/>
    <w:rsid w:val="000506A4"/>
    <w:rsid w:val="00062F93"/>
    <w:rsid w:val="00066DF2"/>
    <w:rsid w:val="00067AEA"/>
    <w:rsid w:val="000722E9"/>
    <w:rsid w:val="00095472"/>
    <w:rsid w:val="00095626"/>
    <w:rsid w:val="000B12D0"/>
    <w:rsid w:val="000B6737"/>
    <w:rsid w:val="000C1044"/>
    <w:rsid w:val="000C1782"/>
    <w:rsid w:val="000C7CA9"/>
    <w:rsid w:val="000D3065"/>
    <w:rsid w:val="000D6765"/>
    <w:rsid w:val="000E14BD"/>
    <w:rsid w:val="000E4E76"/>
    <w:rsid w:val="000E6495"/>
    <w:rsid w:val="000E6E53"/>
    <w:rsid w:val="000F51F5"/>
    <w:rsid w:val="00102BD8"/>
    <w:rsid w:val="00111706"/>
    <w:rsid w:val="00115063"/>
    <w:rsid w:val="001264A1"/>
    <w:rsid w:val="00135E43"/>
    <w:rsid w:val="00143189"/>
    <w:rsid w:val="00145159"/>
    <w:rsid w:val="0015048D"/>
    <w:rsid w:val="00155D3B"/>
    <w:rsid w:val="001612DC"/>
    <w:rsid w:val="0016450E"/>
    <w:rsid w:val="001712D3"/>
    <w:rsid w:val="00172A27"/>
    <w:rsid w:val="0017342E"/>
    <w:rsid w:val="001771A7"/>
    <w:rsid w:val="00186428"/>
    <w:rsid w:val="001A08A4"/>
    <w:rsid w:val="001A1C1D"/>
    <w:rsid w:val="001A4D57"/>
    <w:rsid w:val="001E03AB"/>
    <w:rsid w:val="001E1943"/>
    <w:rsid w:val="001E5A57"/>
    <w:rsid w:val="001E6082"/>
    <w:rsid w:val="001E654D"/>
    <w:rsid w:val="001F3B8C"/>
    <w:rsid w:val="001F504B"/>
    <w:rsid w:val="002001ED"/>
    <w:rsid w:val="00203352"/>
    <w:rsid w:val="00206E07"/>
    <w:rsid w:val="00222613"/>
    <w:rsid w:val="0022288B"/>
    <w:rsid w:val="00231233"/>
    <w:rsid w:val="00234148"/>
    <w:rsid w:val="00237C2D"/>
    <w:rsid w:val="00243D6E"/>
    <w:rsid w:val="00257926"/>
    <w:rsid w:val="002638B5"/>
    <w:rsid w:val="002657DF"/>
    <w:rsid w:val="00270383"/>
    <w:rsid w:val="0027297C"/>
    <w:rsid w:val="002831C9"/>
    <w:rsid w:val="00290BA6"/>
    <w:rsid w:val="002A2EF5"/>
    <w:rsid w:val="002A43C7"/>
    <w:rsid w:val="002B4F97"/>
    <w:rsid w:val="002B674A"/>
    <w:rsid w:val="002C2069"/>
    <w:rsid w:val="002C2957"/>
    <w:rsid w:val="002D46D3"/>
    <w:rsid w:val="002E18A6"/>
    <w:rsid w:val="00306A93"/>
    <w:rsid w:val="00331000"/>
    <w:rsid w:val="00334BFC"/>
    <w:rsid w:val="00335DD3"/>
    <w:rsid w:val="00343C03"/>
    <w:rsid w:val="003634B9"/>
    <w:rsid w:val="00382B78"/>
    <w:rsid w:val="003840D3"/>
    <w:rsid w:val="00386BA0"/>
    <w:rsid w:val="003A52D1"/>
    <w:rsid w:val="003A5EC3"/>
    <w:rsid w:val="003B605E"/>
    <w:rsid w:val="003C0BE2"/>
    <w:rsid w:val="003E1658"/>
    <w:rsid w:val="003E3885"/>
    <w:rsid w:val="003E3889"/>
    <w:rsid w:val="003F162B"/>
    <w:rsid w:val="00414B73"/>
    <w:rsid w:val="0042449C"/>
    <w:rsid w:val="0042637B"/>
    <w:rsid w:val="00426F6F"/>
    <w:rsid w:val="00434E52"/>
    <w:rsid w:val="00435B0D"/>
    <w:rsid w:val="00437294"/>
    <w:rsid w:val="004428F5"/>
    <w:rsid w:val="00445C68"/>
    <w:rsid w:val="00451E96"/>
    <w:rsid w:val="004525DB"/>
    <w:rsid w:val="00460D58"/>
    <w:rsid w:val="0047452C"/>
    <w:rsid w:val="00482A5B"/>
    <w:rsid w:val="00485EA4"/>
    <w:rsid w:val="004876E1"/>
    <w:rsid w:val="004908C9"/>
    <w:rsid w:val="00491377"/>
    <w:rsid w:val="00491438"/>
    <w:rsid w:val="004A2792"/>
    <w:rsid w:val="004A446D"/>
    <w:rsid w:val="004A4644"/>
    <w:rsid w:val="004C0B6C"/>
    <w:rsid w:val="004C76AB"/>
    <w:rsid w:val="004D2339"/>
    <w:rsid w:val="004E24DA"/>
    <w:rsid w:val="004E2DDB"/>
    <w:rsid w:val="004F6BC5"/>
    <w:rsid w:val="00503339"/>
    <w:rsid w:val="00512277"/>
    <w:rsid w:val="00513E1C"/>
    <w:rsid w:val="005173B1"/>
    <w:rsid w:val="005174E2"/>
    <w:rsid w:val="005201FD"/>
    <w:rsid w:val="00520550"/>
    <w:rsid w:val="00527784"/>
    <w:rsid w:val="005327C9"/>
    <w:rsid w:val="0055135C"/>
    <w:rsid w:val="00551E8B"/>
    <w:rsid w:val="0055765F"/>
    <w:rsid w:val="005625C0"/>
    <w:rsid w:val="00574CD2"/>
    <w:rsid w:val="00586221"/>
    <w:rsid w:val="00595019"/>
    <w:rsid w:val="00595C04"/>
    <w:rsid w:val="005A1680"/>
    <w:rsid w:val="005B2024"/>
    <w:rsid w:val="005B6EDA"/>
    <w:rsid w:val="005C0901"/>
    <w:rsid w:val="005C5EDB"/>
    <w:rsid w:val="005C6D09"/>
    <w:rsid w:val="005D2C0A"/>
    <w:rsid w:val="005D6676"/>
    <w:rsid w:val="005E0102"/>
    <w:rsid w:val="005E0E7F"/>
    <w:rsid w:val="005E400D"/>
    <w:rsid w:val="005E4026"/>
    <w:rsid w:val="005E6D9E"/>
    <w:rsid w:val="005F00CF"/>
    <w:rsid w:val="005F254F"/>
    <w:rsid w:val="0060317A"/>
    <w:rsid w:val="00613065"/>
    <w:rsid w:val="0061477F"/>
    <w:rsid w:val="0061510C"/>
    <w:rsid w:val="00620A97"/>
    <w:rsid w:val="006548E0"/>
    <w:rsid w:val="00663217"/>
    <w:rsid w:val="006661E6"/>
    <w:rsid w:val="00685C6A"/>
    <w:rsid w:val="00685F73"/>
    <w:rsid w:val="00687A33"/>
    <w:rsid w:val="006A3D61"/>
    <w:rsid w:val="006B59E2"/>
    <w:rsid w:val="006D53F1"/>
    <w:rsid w:val="006D6CCA"/>
    <w:rsid w:val="006E46CA"/>
    <w:rsid w:val="00701779"/>
    <w:rsid w:val="00702A5A"/>
    <w:rsid w:val="007243F6"/>
    <w:rsid w:val="0073053B"/>
    <w:rsid w:val="00737BB5"/>
    <w:rsid w:val="00741937"/>
    <w:rsid w:val="00746036"/>
    <w:rsid w:val="007522AD"/>
    <w:rsid w:val="00757032"/>
    <w:rsid w:val="0078466E"/>
    <w:rsid w:val="007A1008"/>
    <w:rsid w:val="007C08E9"/>
    <w:rsid w:val="007C1133"/>
    <w:rsid w:val="007C4626"/>
    <w:rsid w:val="007D04D0"/>
    <w:rsid w:val="007D6D7B"/>
    <w:rsid w:val="007E75F9"/>
    <w:rsid w:val="007F6C06"/>
    <w:rsid w:val="00804407"/>
    <w:rsid w:val="00810B2F"/>
    <w:rsid w:val="00820733"/>
    <w:rsid w:val="00835828"/>
    <w:rsid w:val="00846C45"/>
    <w:rsid w:val="008567A9"/>
    <w:rsid w:val="00866F6F"/>
    <w:rsid w:val="00870C5E"/>
    <w:rsid w:val="00873B94"/>
    <w:rsid w:val="008746E7"/>
    <w:rsid w:val="008779E5"/>
    <w:rsid w:val="008A1F95"/>
    <w:rsid w:val="008B746F"/>
    <w:rsid w:val="008C1B6F"/>
    <w:rsid w:val="008D1B8B"/>
    <w:rsid w:val="008E0300"/>
    <w:rsid w:val="008E3CEB"/>
    <w:rsid w:val="008E57C7"/>
    <w:rsid w:val="008E59B2"/>
    <w:rsid w:val="008E6B69"/>
    <w:rsid w:val="008F698A"/>
    <w:rsid w:val="00900911"/>
    <w:rsid w:val="009018CB"/>
    <w:rsid w:val="009030A4"/>
    <w:rsid w:val="00906590"/>
    <w:rsid w:val="00914459"/>
    <w:rsid w:val="00917497"/>
    <w:rsid w:val="00917EEE"/>
    <w:rsid w:val="00920A3A"/>
    <w:rsid w:val="00926D9E"/>
    <w:rsid w:val="009271D1"/>
    <w:rsid w:val="00927B73"/>
    <w:rsid w:val="009306E3"/>
    <w:rsid w:val="009352CB"/>
    <w:rsid w:val="00941921"/>
    <w:rsid w:val="00943603"/>
    <w:rsid w:val="009715A9"/>
    <w:rsid w:val="00975BF4"/>
    <w:rsid w:val="00976558"/>
    <w:rsid w:val="0097672E"/>
    <w:rsid w:val="0098395F"/>
    <w:rsid w:val="00990D2E"/>
    <w:rsid w:val="00990DC7"/>
    <w:rsid w:val="009917CA"/>
    <w:rsid w:val="00994EA2"/>
    <w:rsid w:val="00997FF0"/>
    <w:rsid w:val="009A3EF6"/>
    <w:rsid w:val="009A485C"/>
    <w:rsid w:val="009B5B8F"/>
    <w:rsid w:val="009B5F4C"/>
    <w:rsid w:val="009C32F9"/>
    <w:rsid w:val="009C5735"/>
    <w:rsid w:val="009D367D"/>
    <w:rsid w:val="009E0B93"/>
    <w:rsid w:val="009E2B0C"/>
    <w:rsid w:val="009E5556"/>
    <w:rsid w:val="009F7297"/>
    <w:rsid w:val="00A13071"/>
    <w:rsid w:val="00A137E8"/>
    <w:rsid w:val="00A17A7B"/>
    <w:rsid w:val="00A23E6F"/>
    <w:rsid w:val="00A30CBC"/>
    <w:rsid w:val="00A500CB"/>
    <w:rsid w:val="00A539B4"/>
    <w:rsid w:val="00A76344"/>
    <w:rsid w:val="00A814D2"/>
    <w:rsid w:val="00A82392"/>
    <w:rsid w:val="00A9312A"/>
    <w:rsid w:val="00A94838"/>
    <w:rsid w:val="00A955FB"/>
    <w:rsid w:val="00AB350A"/>
    <w:rsid w:val="00AB6B87"/>
    <w:rsid w:val="00AC2079"/>
    <w:rsid w:val="00AC4495"/>
    <w:rsid w:val="00AC540A"/>
    <w:rsid w:val="00AC553C"/>
    <w:rsid w:val="00AC680E"/>
    <w:rsid w:val="00AD04FC"/>
    <w:rsid w:val="00AD4EC6"/>
    <w:rsid w:val="00AE038A"/>
    <w:rsid w:val="00AF3E9A"/>
    <w:rsid w:val="00B1571C"/>
    <w:rsid w:val="00B41B0E"/>
    <w:rsid w:val="00B50CC4"/>
    <w:rsid w:val="00B5438F"/>
    <w:rsid w:val="00B565C0"/>
    <w:rsid w:val="00B63152"/>
    <w:rsid w:val="00B72BE5"/>
    <w:rsid w:val="00B9796C"/>
    <w:rsid w:val="00B97CAE"/>
    <w:rsid w:val="00BA46C6"/>
    <w:rsid w:val="00BC219F"/>
    <w:rsid w:val="00BC47B4"/>
    <w:rsid w:val="00BD7CA9"/>
    <w:rsid w:val="00BF1358"/>
    <w:rsid w:val="00BF3D9A"/>
    <w:rsid w:val="00BF4E77"/>
    <w:rsid w:val="00BF5C71"/>
    <w:rsid w:val="00C00776"/>
    <w:rsid w:val="00C00B1E"/>
    <w:rsid w:val="00C141AD"/>
    <w:rsid w:val="00C207AA"/>
    <w:rsid w:val="00C40A55"/>
    <w:rsid w:val="00C428C2"/>
    <w:rsid w:val="00C46E6E"/>
    <w:rsid w:val="00C4756C"/>
    <w:rsid w:val="00C507D9"/>
    <w:rsid w:val="00C55BDE"/>
    <w:rsid w:val="00C571C0"/>
    <w:rsid w:val="00C66CC5"/>
    <w:rsid w:val="00C717FA"/>
    <w:rsid w:val="00C907CD"/>
    <w:rsid w:val="00C94276"/>
    <w:rsid w:val="00C979E3"/>
    <w:rsid w:val="00CA0CC1"/>
    <w:rsid w:val="00CA2649"/>
    <w:rsid w:val="00CB10ED"/>
    <w:rsid w:val="00CB34AF"/>
    <w:rsid w:val="00CB59DF"/>
    <w:rsid w:val="00CC2C01"/>
    <w:rsid w:val="00CE529B"/>
    <w:rsid w:val="00CF42AC"/>
    <w:rsid w:val="00D020E4"/>
    <w:rsid w:val="00D1462F"/>
    <w:rsid w:val="00D235E6"/>
    <w:rsid w:val="00D24AFA"/>
    <w:rsid w:val="00D41635"/>
    <w:rsid w:val="00D42D6E"/>
    <w:rsid w:val="00D44420"/>
    <w:rsid w:val="00D5577F"/>
    <w:rsid w:val="00D56F24"/>
    <w:rsid w:val="00D6355C"/>
    <w:rsid w:val="00DA6E29"/>
    <w:rsid w:val="00DB130E"/>
    <w:rsid w:val="00DB3FDC"/>
    <w:rsid w:val="00DB4F52"/>
    <w:rsid w:val="00DB5E5E"/>
    <w:rsid w:val="00DC03B0"/>
    <w:rsid w:val="00DC121A"/>
    <w:rsid w:val="00DC199D"/>
    <w:rsid w:val="00DD32C1"/>
    <w:rsid w:val="00DD46C0"/>
    <w:rsid w:val="00DD6D9D"/>
    <w:rsid w:val="00DE4736"/>
    <w:rsid w:val="00DE4941"/>
    <w:rsid w:val="00DE6FFD"/>
    <w:rsid w:val="00DF24AA"/>
    <w:rsid w:val="00E0419D"/>
    <w:rsid w:val="00E05E38"/>
    <w:rsid w:val="00E1244B"/>
    <w:rsid w:val="00E45F9D"/>
    <w:rsid w:val="00E5719C"/>
    <w:rsid w:val="00E573CA"/>
    <w:rsid w:val="00E615B0"/>
    <w:rsid w:val="00E61B59"/>
    <w:rsid w:val="00E763C5"/>
    <w:rsid w:val="00E82A13"/>
    <w:rsid w:val="00E86FF3"/>
    <w:rsid w:val="00E9170B"/>
    <w:rsid w:val="00E92B96"/>
    <w:rsid w:val="00E95989"/>
    <w:rsid w:val="00E95A8B"/>
    <w:rsid w:val="00EB077E"/>
    <w:rsid w:val="00EB6E3E"/>
    <w:rsid w:val="00EC165F"/>
    <w:rsid w:val="00EC521C"/>
    <w:rsid w:val="00ED2B77"/>
    <w:rsid w:val="00EF51EB"/>
    <w:rsid w:val="00EF7CD7"/>
    <w:rsid w:val="00F04315"/>
    <w:rsid w:val="00F13CF6"/>
    <w:rsid w:val="00F14C68"/>
    <w:rsid w:val="00F24E5D"/>
    <w:rsid w:val="00F330C4"/>
    <w:rsid w:val="00F3365A"/>
    <w:rsid w:val="00F366CF"/>
    <w:rsid w:val="00F378C8"/>
    <w:rsid w:val="00F4644F"/>
    <w:rsid w:val="00F53A9F"/>
    <w:rsid w:val="00F54083"/>
    <w:rsid w:val="00F62835"/>
    <w:rsid w:val="00F6543E"/>
    <w:rsid w:val="00F84B97"/>
    <w:rsid w:val="00F91FDF"/>
    <w:rsid w:val="00F9536F"/>
    <w:rsid w:val="00F95AAB"/>
    <w:rsid w:val="00FA4AEA"/>
    <w:rsid w:val="00FB05B1"/>
    <w:rsid w:val="00FE01BC"/>
    <w:rsid w:val="00FF5DB0"/>
    <w:rsid w:val="00FF5F32"/>
    <w:rsid w:val="1289565A"/>
    <w:rsid w:val="1614482C"/>
    <w:rsid w:val="1B0E265E"/>
    <w:rsid w:val="1BEE7D01"/>
    <w:rsid w:val="234D03C6"/>
    <w:rsid w:val="283246F2"/>
    <w:rsid w:val="49D40234"/>
    <w:rsid w:val="4DB546E9"/>
    <w:rsid w:val="5E1A1D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99" w:name="Normal Indent" w:locked="1"/>
    <w:lsdException w:uiPriority="99" w:name="footnote text" w:locked="1"/>
    <w:lsdException w:uiPriority="99" w:name="annotation text" w:locked="1"/>
    <w:lsdException w:unhideWhenUsed="0" w:uiPriority="99" w:semiHidden="0" w:name="header"/>
    <w:lsdException w:qFormat="1" w:unhideWhenUsed="0" w:uiPriority="99" w:semiHidden="0" w:name="footer"/>
    <w:lsdException w:uiPriority="99" w:name="index heading" w:locked="1"/>
    <w:lsdException w:qFormat="1" w:uiPriority="0" w:name="caption"/>
    <w:lsdException w:uiPriority="99" w:name="table of figures" w:locked="1"/>
    <w:lsdException w:uiPriority="99" w:name="envelope address" w:locked="1"/>
    <w:lsdException w:uiPriority="99" w:name="envelope return" w:locked="1"/>
    <w:lsdException w:uiPriority="99" w:name="footnote reference" w:locked="1"/>
    <w:lsdException w:uiPriority="99" w:name="annotation reference" w:locked="1"/>
    <w:lsdException w:uiPriority="99" w:name="line number" w:locked="1"/>
    <w:lsdException w:qFormat="1" w:unhideWhenUsed="0" w:uiPriority="99" w:semiHidden="0" w:name="page number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0" w:semiHidden="0" w:name="Title"/>
    <w:lsdException w:uiPriority="99" w:name="Closing" w:locked="1"/>
    <w:lsdException w:uiPriority="99" w:name="Signature" w:locked="1"/>
    <w:lsdException w:qFormat="1" w:uiPriority="1" w:semiHidden="0" w:name="Default Paragraph Font"/>
    <w:lsdException w:uiPriority="99" w:name="Body Text" w:locked="1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0" w:semiHidden="0" w:name="Subtitle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uiPriority="99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qFormat="1" w:unhideWhenUsed="0" w:uiPriority="99" w:semiHidden="0" w:name="Hyperlink"/>
    <w:lsdException w:uiPriority="99" w:name="FollowedHyperlink" w:locked="1"/>
    <w:lsdException w:qFormat="1" w:unhideWhenUsed="0" w:uiPriority="0" w:semiHidden="0" w:name="Strong"/>
    <w:lsdException w:qFormat="1" w:unhideWhenUsed="0" w:uiPriority="0" w:semiHidden="0" w:name="Emphasis"/>
    <w:lsdException w:uiPriority="99" w:name="Document Map" w:locked="1"/>
    <w:lsdException w:qFormat="1" w:unhideWhenUsed="0" w:uiPriority="99" w:semiHidden="0" w:name="Plain Text"/>
    <w:lsdException w:uiPriority="99" w:name="E-mail Signature" w:locked="1"/>
    <w:lsdException w:uiPriority="99" w:name="Normal (Web)" w:locked="1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uiPriority="99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uiPriority="99" w:semiHidden="0" w:name="Normal Table"/>
    <w:lsdException w:uiPriority="99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qFormat="1" w:unhideWhenUsed="0" w:uiPriority="99" w:name="Balloon Text"/>
    <w:lsdException w:unhideWhenUsed="0" w:uiPriority="0" w:semiHidden="0" w:name="Table Grid"/>
    <w:lsdException w:uiPriority="99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3"/>
    <w:qFormat/>
    <w:uiPriority w:val="99"/>
    <w:rPr>
      <w:rFonts w:ascii="宋体" w:hAnsi="Courier New" w:cs="Courier New"/>
      <w:sz w:val="21"/>
      <w:szCs w:val="21"/>
    </w:rPr>
  </w:style>
  <w:style w:type="paragraph" w:styleId="3">
    <w:name w:val="Balloon Text"/>
    <w:basedOn w:val="1"/>
    <w:link w:val="14"/>
    <w:semiHidden/>
    <w:qFormat/>
    <w:uiPriority w:val="99"/>
    <w:rPr>
      <w:sz w:val="18"/>
      <w:szCs w:val="18"/>
    </w:rPr>
  </w:style>
  <w:style w:type="paragraph" w:styleId="4">
    <w:name w:val="footer"/>
    <w:basedOn w:val="1"/>
    <w:link w:val="1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link w:val="11"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7">
    <w:name w:val="page number"/>
    <w:qFormat/>
    <w:uiPriority w:val="99"/>
    <w:rPr>
      <w:rFonts w:cs="Times New Roman"/>
    </w:rPr>
  </w:style>
  <w:style w:type="character" w:styleId="8">
    <w:name w:val="Hyperlink"/>
    <w:qFormat/>
    <w:uiPriority w:val="99"/>
    <w:rPr>
      <w:rFonts w:cs="Times New Roman"/>
      <w:color w:val="0000FF"/>
      <w:u w:val="single"/>
    </w:rPr>
  </w:style>
  <w:style w:type="paragraph" w:customStyle="1" w:styleId="10">
    <w:name w:val="p0"/>
    <w:basedOn w:val="1"/>
    <w:qFormat/>
    <w:uiPriority w:val="99"/>
    <w:pPr>
      <w:widowControl/>
    </w:pPr>
    <w:rPr>
      <w:kern w:val="0"/>
      <w:sz w:val="21"/>
      <w:szCs w:val="21"/>
    </w:rPr>
  </w:style>
  <w:style w:type="character" w:customStyle="1" w:styleId="11">
    <w:name w:val="页眉 Char"/>
    <w:link w:val="5"/>
    <w:semiHidden/>
    <w:locked/>
    <w:uiPriority w:val="99"/>
    <w:rPr>
      <w:rFonts w:cs="Times New Roman"/>
      <w:sz w:val="18"/>
      <w:szCs w:val="18"/>
    </w:rPr>
  </w:style>
  <w:style w:type="character" w:customStyle="1" w:styleId="12">
    <w:name w:val="页脚 Char"/>
    <w:link w:val="4"/>
    <w:semiHidden/>
    <w:locked/>
    <w:uiPriority w:val="99"/>
    <w:rPr>
      <w:rFonts w:cs="Times New Roman"/>
      <w:sz w:val="18"/>
      <w:szCs w:val="18"/>
    </w:rPr>
  </w:style>
  <w:style w:type="character" w:customStyle="1" w:styleId="13">
    <w:name w:val="纯文本 Char"/>
    <w:link w:val="2"/>
    <w:semiHidden/>
    <w:qFormat/>
    <w:locked/>
    <w:uiPriority w:val="99"/>
    <w:rPr>
      <w:rFonts w:ascii="宋体" w:hAnsi="Courier New" w:cs="Courier New"/>
      <w:sz w:val="21"/>
      <w:szCs w:val="21"/>
    </w:rPr>
  </w:style>
  <w:style w:type="character" w:customStyle="1" w:styleId="14">
    <w:name w:val="批注框文本 Char"/>
    <w:link w:val="3"/>
    <w:semiHidden/>
    <w:qFormat/>
    <w:locked/>
    <w:uiPriority w:val="99"/>
    <w:rPr>
      <w:rFonts w:cs="Times New Roman"/>
      <w:sz w:val="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289</Words>
  <Characters>1649</Characters>
  <Lines>13</Lines>
  <Paragraphs>3</Paragraphs>
  <ScaleCrop>false</ScaleCrop>
  <LinksUpToDate>false</LinksUpToDate>
  <CharactersWithSpaces>1935</CharactersWithSpaces>
  <Application>WPS Office_10.1.0.6393_F1E327BC-269C-435d-A152-05C5408002CA</Application>
  <DocSecurity>1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2016-06-11T02:37:00Z</dcterms:created>
  <dc:creator>luping</dc:creator>
  <cp:lastModifiedBy>ibm</cp:lastModifiedBy>
  <dcterms:modified xsi:type="dcterms:W3CDTF">2017-05-22T05:34:24Z</dcterms:modified>
  <dc:title>七、完善程序（本大题给出的都是部分程序，通过填空来完善程序。本大题共10空，每空2分，共20分。）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