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rPr>
      </w:pPr>
      <w:r>
        <w:drawing>
          <wp:inline distT="0" distB="0" distL="0" distR="0">
            <wp:extent cx="2647950" cy="447675"/>
            <wp:effectExtent l="0" t="0" r="0" b="0"/>
            <wp:docPr id="1" name="图片 7"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说明: 说明: 说明: hust1"/>
                    <pic:cNvPicPr>
                      <a:picLocks noChangeAspect="1" noChangeArrowheads="1"/>
                    </pic:cNvPicPr>
                  </pic:nvPicPr>
                  <pic:blipFill>
                    <a:blip r:embed="rId7">
                      <a:biLevel thresh="50000"/>
                    </a:blip>
                    <a:stretch>
                      <a:fillRect/>
                    </a:stretch>
                  </pic:blipFill>
                  <pic:spPr>
                    <a:xfrm>
                      <a:off x="0" y="0"/>
                      <a:ext cx="2647950" cy="447675"/>
                    </a:xfrm>
                    <a:prstGeom prst="rect">
                      <a:avLst/>
                    </a:prstGeom>
                  </pic:spPr>
                </pic:pic>
              </a:graphicData>
            </a:graphic>
          </wp:inline>
        </w:drawing>
      </w:r>
    </w:p>
    <w:p>
      <w:pPr>
        <w:pStyle w:val="2"/>
        <w:jc w:val="center"/>
        <w:rPr>
          <w:rFonts w:ascii="黑体" w:hAnsi="黑体" w:eastAsia="黑体"/>
          <w:b w:val="0"/>
          <w:sz w:val="72"/>
          <w:szCs w:val="72"/>
        </w:rPr>
      </w:pPr>
      <w:r>
        <w:rPr>
          <w:rStyle w:val="21"/>
          <w:rFonts w:ascii="黑体" w:hAnsi="黑体" w:eastAsia="黑体"/>
          <w:b/>
          <w:bCs w:val="0"/>
          <w:sz w:val="72"/>
          <w:szCs w:val="72"/>
        </w:rPr>
        <w:t>数字逻辑实验报告（2</w:t>
      </w:r>
      <w:r>
        <w:rPr>
          <w:rFonts w:ascii="黑体" w:hAnsi="黑体" w:eastAsia="黑体"/>
          <w:b w:val="0"/>
          <w:sz w:val="72"/>
          <w:szCs w:val="72"/>
        </w:rPr>
        <w:t>）</w:t>
      </w:r>
    </w:p>
    <w:p/>
    <w:tbl>
      <w:tblPr>
        <w:tblStyle w:val="13"/>
        <w:tblW w:w="8296" w:type="dxa"/>
        <w:jc w:val="center"/>
        <w:tblInd w:w="0" w:type="dxa"/>
        <w:tblLayout w:type="fixed"/>
        <w:tblCellMar>
          <w:top w:w="0" w:type="dxa"/>
          <w:left w:w="108" w:type="dxa"/>
          <w:bottom w:w="0" w:type="dxa"/>
          <w:right w:w="108" w:type="dxa"/>
        </w:tblCellMar>
      </w:tblPr>
      <w:tblGrid>
        <w:gridCol w:w="2968"/>
        <w:gridCol w:w="2976"/>
        <w:gridCol w:w="2352"/>
      </w:tblGrid>
      <w:tr>
        <w:tblPrEx>
          <w:tblLayout w:type="fixed"/>
          <w:tblCellMar>
            <w:top w:w="0" w:type="dxa"/>
            <w:left w:w="108" w:type="dxa"/>
            <w:bottom w:w="0" w:type="dxa"/>
            <w:right w:w="108" w:type="dxa"/>
          </w:tblCellMar>
        </w:tblPrEx>
        <w:trPr>
          <w:jc w:val="center"/>
        </w:trPr>
        <w:tc>
          <w:tcPr>
            <w:tcW w:w="8296" w:type="dxa"/>
            <w:gridSpan w:val="3"/>
            <w:tcBorders>
              <w:top w:val="single" w:color="000000" w:sz="4" w:space="0"/>
              <w:left w:val="single" w:color="000000" w:sz="4" w:space="0"/>
              <w:bottom w:val="single" w:color="000000" w:sz="4" w:space="0"/>
              <w:right w:val="single" w:color="000000" w:sz="4" w:space="0"/>
            </w:tcBorders>
            <w:shd w:val="clear" w:color="auto" w:fill="auto"/>
          </w:tcPr>
          <w:p>
            <w:pPr>
              <w:ind w:right="960" w:firstLine="0"/>
              <w:jc w:val="center"/>
              <w:rPr>
                <w:rFonts w:ascii="方正舒体" w:hAnsi="方正舒体" w:eastAsia="方正舒体"/>
                <w:b/>
                <w:sz w:val="44"/>
                <w:szCs w:val="44"/>
              </w:rPr>
            </w:pPr>
            <w:r>
              <w:rPr>
                <w:rFonts w:ascii="方正舒体" w:hAnsi="方正舒体" w:eastAsia="方正舒体"/>
                <w:b/>
                <w:sz w:val="44"/>
                <w:szCs w:val="44"/>
              </w:rPr>
              <w:t>数字逻辑实验2</w:t>
            </w:r>
          </w:p>
        </w:tc>
      </w:tr>
      <w:tr>
        <w:tblPrEx>
          <w:tblLayout w:type="fixed"/>
          <w:tblCellMar>
            <w:top w:w="0" w:type="dxa"/>
            <w:left w:w="108" w:type="dxa"/>
            <w:bottom w:w="0" w:type="dxa"/>
            <w:right w:w="108" w:type="dxa"/>
          </w:tblCellMar>
        </w:tblPrEx>
        <w:trPr>
          <w:jc w:val="center"/>
        </w:trPr>
        <w:tc>
          <w:tcPr>
            <w:tcW w:w="2968" w:type="dxa"/>
            <w:tcBorders>
              <w:top w:val="single" w:color="000000" w:sz="4" w:space="0"/>
              <w:left w:val="single" w:color="000000" w:sz="4" w:space="0"/>
              <w:bottom w:val="single" w:color="000000" w:sz="4" w:space="0"/>
              <w:right w:val="single" w:color="000000" w:sz="4" w:space="0"/>
            </w:tcBorders>
            <w:shd w:val="clear" w:color="auto" w:fill="auto"/>
          </w:tcPr>
          <w:p>
            <w:pPr>
              <w:ind w:right="-90" w:firstLine="0"/>
              <w:jc w:val="center"/>
              <w:rPr>
                <w:rFonts w:ascii="方正舒体" w:hAnsi="方正舒体" w:eastAsia="方正舒体"/>
                <w:b/>
                <w:sz w:val="28"/>
                <w:szCs w:val="28"/>
              </w:rPr>
            </w:pPr>
            <w:r>
              <w:rPr>
                <w:rFonts w:ascii="方正舒体" w:hAnsi="方正舒体" w:eastAsia="方正舒体"/>
                <w:b/>
                <w:sz w:val="28"/>
                <w:szCs w:val="28"/>
              </w:rPr>
              <w:t>一、无符号数的乘法器设计50%</w:t>
            </w:r>
          </w:p>
        </w:tc>
        <w:tc>
          <w:tcPr>
            <w:tcW w:w="2976"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方正舒体" w:hAnsi="方正舒体" w:eastAsia="方正舒体"/>
                <w:b/>
                <w:sz w:val="28"/>
                <w:szCs w:val="28"/>
              </w:rPr>
            </w:pPr>
            <w:r>
              <w:rPr>
                <w:rFonts w:ascii="方正舒体" w:hAnsi="方正舒体" w:eastAsia="方正舒体"/>
                <w:b/>
                <w:sz w:val="28"/>
                <w:szCs w:val="28"/>
              </w:rPr>
              <w:t>二、无符号数的除法器设计50%</w:t>
            </w:r>
          </w:p>
        </w:tc>
        <w:tc>
          <w:tcPr>
            <w:tcW w:w="2352" w:type="dxa"/>
            <w:tcBorders>
              <w:top w:val="single" w:color="000000" w:sz="4" w:space="0"/>
              <w:left w:val="single" w:color="000000" w:sz="4" w:space="0"/>
              <w:bottom w:val="single" w:color="000000" w:sz="4" w:space="0"/>
              <w:right w:val="single" w:color="000000" w:sz="4" w:space="0"/>
            </w:tcBorders>
            <w:shd w:val="clear" w:color="auto" w:fill="auto"/>
          </w:tcPr>
          <w:p>
            <w:pPr>
              <w:ind w:right="-58" w:firstLine="0"/>
              <w:jc w:val="center"/>
              <w:rPr>
                <w:rFonts w:ascii="方正舒体" w:hAnsi="方正舒体" w:eastAsia="方正舒体"/>
                <w:b/>
                <w:sz w:val="28"/>
                <w:szCs w:val="28"/>
              </w:rPr>
            </w:pPr>
            <w:r>
              <w:rPr>
                <w:rFonts w:ascii="方正舒体" w:hAnsi="方正舒体" w:eastAsia="方正舒体"/>
                <w:b/>
                <w:sz w:val="28"/>
                <w:szCs w:val="28"/>
              </w:rPr>
              <w:t>总成绩</w:t>
            </w:r>
          </w:p>
        </w:tc>
      </w:tr>
      <w:tr>
        <w:tblPrEx>
          <w:tblLayout w:type="fixed"/>
          <w:tblCellMar>
            <w:top w:w="0" w:type="dxa"/>
            <w:left w:w="108" w:type="dxa"/>
            <w:bottom w:w="0" w:type="dxa"/>
            <w:right w:w="108" w:type="dxa"/>
          </w:tblCellMar>
        </w:tblPrEx>
        <w:trPr>
          <w:jc w:val="center"/>
        </w:trPr>
        <w:tc>
          <w:tcPr>
            <w:tcW w:w="2968"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jc w:val="center"/>
              <w:rPr>
                <w:rFonts w:ascii="楷体_GB2312" w:hAnsi="楷体_GB2312" w:eastAsia="楷体_GB2312"/>
                <w:b/>
                <w:sz w:val="28"/>
                <w:szCs w:val="28"/>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rPr>
                <w:rFonts w:ascii="楷体_GB2312" w:hAnsi="楷体_GB2312" w:eastAsia="楷体_GB2312"/>
                <w:b/>
                <w:sz w:val="28"/>
                <w:szCs w:val="28"/>
              </w:rPr>
            </w:pPr>
          </w:p>
        </w:tc>
        <w:tc>
          <w:tcPr>
            <w:tcW w:w="2352" w:type="dxa"/>
            <w:tcBorders>
              <w:top w:val="single" w:color="000000" w:sz="4" w:space="0"/>
              <w:left w:val="single" w:color="000000" w:sz="4" w:space="0"/>
              <w:bottom w:val="single" w:color="000000" w:sz="4" w:space="0"/>
              <w:right w:val="single" w:color="000000" w:sz="4" w:space="0"/>
            </w:tcBorders>
            <w:shd w:val="clear" w:color="auto" w:fill="auto"/>
          </w:tcPr>
          <w:p>
            <w:pPr>
              <w:ind w:right="960" w:firstLine="0"/>
              <w:rPr>
                <w:rFonts w:ascii="楷体_GB2312" w:hAnsi="楷体_GB2312" w:eastAsia="楷体_GB2312"/>
                <w:b/>
                <w:sz w:val="28"/>
                <w:szCs w:val="28"/>
              </w:rPr>
            </w:pPr>
          </w:p>
        </w:tc>
      </w:tr>
    </w:tbl>
    <w:p>
      <w:pPr>
        <w:ind w:right="960" w:firstLine="0"/>
        <w:rPr>
          <w:rFonts w:ascii="楷体_GB2312" w:hAnsi="楷体_GB2312" w:eastAsia="楷体_GB2312"/>
          <w:b/>
          <w:sz w:val="24"/>
        </w:rPr>
      </w:pPr>
      <w:r>
        <w:rPr>
          <w:rFonts w:ascii="楷体_GB2312" w:hAnsi="楷体_GB2312" w:eastAsia="楷体_GB2312"/>
          <w:b/>
          <w:sz w:val="24"/>
        </w:rPr>
        <mc:AlternateContent>
          <mc:Choice Requires="wps">
            <w:drawing>
              <wp:anchor distT="45720" distB="45720" distL="114300" distR="114300" simplePos="0" relativeHeight="1024" behindDoc="0" locked="0" layoutInCell="1" allowOverlap="1">
                <wp:simplePos x="0" y="0"/>
                <wp:positionH relativeFrom="column">
                  <wp:posOffset>19050</wp:posOffset>
                </wp:positionH>
                <wp:positionV relativeFrom="paragraph">
                  <wp:posOffset>356870</wp:posOffset>
                </wp:positionV>
                <wp:extent cx="5273040" cy="2166620"/>
                <wp:effectExtent l="0" t="0" r="25400" b="26670"/>
                <wp:wrapSquare wrapText="bothSides"/>
                <wp:docPr id="2" name="文本框 6"/>
                <wp:cNvGraphicFramePr/>
                <a:graphic xmlns:a="http://schemas.openxmlformats.org/drawingml/2006/main">
                  <a:graphicData uri="http://schemas.microsoft.com/office/word/2010/wordprocessingShape">
                    <wps:wsp>
                      <wps:cNvSpPr/>
                      <wps:spPr>
                        <a:xfrm>
                          <a:off x="0" y="0"/>
                          <a:ext cx="5272560" cy="21661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99"/>
                              <w:rPr>
                                <w:sz w:val="24"/>
                              </w:rPr>
                            </w:pPr>
                            <w:r>
                              <w:rPr>
                                <w:color w:val="auto"/>
                                <w:sz w:val="24"/>
                              </w:rPr>
                              <w:t>评语：（包含：预习报告内容、实验过程、实验结果及分析）</w:t>
                            </w:r>
                          </w:p>
                          <w:p>
                            <w:pPr>
                              <w:pStyle w:val="99"/>
                              <w:rPr>
                                <w:color w:val="auto"/>
                              </w:rPr>
                            </w:pPr>
                          </w:p>
                          <w:p>
                            <w:pPr>
                              <w:pStyle w:val="99"/>
                              <w:rPr>
                                <w:color w:val="auto"/>
                              </w:rPr>
                            </w:pPr>
                          </w:p>
                          <w:p>
                            <w:pPr>
                              <w:pStyle w:val="99"/>
                              <w:rPr>
                                <w:color w:val="auto"/>
                              </w:rPr>
                            </w:pPr>
                          </w:p>
                          <w:p>
                            <w:pPr>
                              <w:pStyle w:val="99"/>
                              <w:rPr>
                                <w:color w:val="auto"/>
                              </w:rPr>
                            </w:pPr>
                          </w:p>
                          <w:p>
                            <w:pPr>
                              <w:pStyle w:val="99"/>
                              <w:rPr>
                                <w:color w:val="auto"/>
                              </w:rPr>
                            </w:pPr>
                          </w:p>
                          <w:p>
                            <w:pPr>
                              <w:pStyle w:val="99"/>
                              <w:rPr>
                                <w:color w:val="auto"/>
                              </w:rPr>
                            </w:pPr>
                          </w:p>
                          <w:p>
                            <w:pPr>
                              <w:pStyle w:val="99"/>
                              <w:ind w:firstLine="6480"/>
                              <w:rPr>
                                <w:color w:val="auto"/>
                                <w:sz w:val="24"/>
                              </w:rPr>
                            </w:pPr>
                          </w:p>
                          <w:p>
                            <w:pPr>
                              <w:pStyle w:val="99"/>
                              <w:ind w:firstLine="6480"/>
                              <w:rPr>
                                <w:color w:val="auto"/>
                                <w:sz w:val="24"/>
                              </w:rPr>
                            </w:pPr>
                          </w:p>
                          <w:p>
                            <w:pPr>
                              <w:pStyle w:val="99"/>
                              <w:ind w:firstLine="5280"/>
                            </w:pPr>
                            <w:r>
                              <w:rPr>
                                <w:color w:val="auto"/>
                                <w:sz w:val="24"/>
                              </w:rPr>
                              <w:t>教师签名</w:t>
                            </w:r>
                          </w:p>
                        </w:txbxContent>
                      </wps:txbx>
                      <wps:bodyPr>
                        <a:noAutofit/>
                      </wps:bodyPr>
                    </wps:wsp>
                  </a:graphicData>
                </a:graphic>
              </wp:anchor>
            </w:drawing>
          </mc:Choice>
          <mc:Fallback>
            <w:pict>
              <v:rect id="文本框 6" o:spid="_x0000_s1026" o:spt="1" style="position:absolute;left:0pt;margin-left:1.5pt;margin-top:28.1pt;height:170.6pt;width:415.2pt;mso-wrap-distance-bottom:3.6pt;mso-wrap-distance-left:9pt;mso-wrap-distance-right:9pt;mso-wrap-distance-top:3.6pt;z-index:1024;mso-width-relative:page;mso-height-relative:page;" fillcolor="#FFFFFF" filled="t" stroked="t" coordsize="21600,21600" o:gfxdata="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DJVslNwAAAAIAQAADwAAAAAAAAABACAAAAA4AAAA&#10;ZHJzL2Rvd25yZXYueG1sUEsBAhQAFAAAAAgAh07iQJizOb+0AQAAagMAAA4AAAAAAAAAAQAgAAAA&#10;QQEAAGRycy9lMm9Eb2MueG1sUEsFBgAAAAAGAAYAWQEAAGcFAAAAAA==&#10;">
                <v:fill on="t" focussize="0,0"/>
                <v:stroke weight="0.737007874015748pt" color="#000000" joinstyle="miter"/>
                <v:imagedata o:title=""/>
                <o:lock v:ext="edit" aspectratio="f"/>
                <v:textbox>
                  <w:txbxContent>
                    <w:p>
                      <w:pPr>
                        <w:pStyle w:val="99"/>
                        <w:rPr>
                          <w:sz w:val="24"/>
                        </w:rPr>
                      </w:pPr>
                      <w:r>
                        <w:rPr>
                          <w:color w:val="auto"/>
                          <w:sz w:val="24"/>
                        </w:rPr>
                        <w:t>评语：（包含：预习报告内容、实验过程、实验结果及分析）</w:t>
                      </w:r>
                    </w:p>
                    <w:p>
                      <w:pPr>
                        <w:pStyle w:val="99"/>
                        <w:rPr>
                          <w:color w:val="auto"/>
                        </w:rPr>
                      </w:pPr>
                    </w:p>
                    <w:p>
                      <w:pPr>
                        <w:pStyle w:val="99"/>
                        <w:rPr>
                          <w:color w:val="auto"/>
                        </w:rPr>
                      </w:pPr>
                    </w:p>
                    <w:p>
                      <w:pPr>
                        <w:pStyle w:val="99"/>
                        <w:rPr>
                          <w:color w:val="auto"/>
                        </w:rPr>
                      </w:pPr>
                    </w:p>
                    <w:p>
                      <w:pPr>
                        <w:pStyle w:val="99"/>
                        <w:rPr>
                          <w:color w:val="auto"/>
                        </w:rPr>
                      </w:pPr>
                    </w:p>
                    <w:p>
                      <w:pPr>
                        <w:pStyle w:val="99"/>
                        <w:rPr>
                          <w:color w:val="auto"/>
                        </w:rPr>
                      </w:pPr>
                    </w:p>
                    <w:p>
                      <w:pPr>
                        <w:pStyle w:val="99"/>
                        <w:rPr>
                          <w:color w:val="auto"/>
                        </w:rPr>
                      </w:pPr>
                    </w:p>
                    <w:p>
                      <w:pPr>
                        <w:pStyle w:val="99"/>
                        <w:ind w:firstLine="6480"/>
                        <w:rPr>
                          <w:color w:val="auto"/>
                          <w:sz w:val="24"/>
                        </w:rPr>
                      </w:pPr>
                    </w:p>
                    <w:p>
                      <w:pPr>
                        <w:pStyle w:val="99"/>
                        <w:ind w:firstLine="6480"/>
                        <w:rPr>
                          <w:color w:val="auto"/>
                          <w:sz w:val="24"/>
                        </w:rPr>
                      </w:pPr>
                    </w:p>
                    <w:p>
                      <w:pPr>
                        <w:pStyle w:val="99"/>
                        <w:ind w:firstLine="5280"/>
                      </w:pPr>
                      <w:r>
                        <w:rPr>
                          <w:color w:val="auto"/>
                          <w:sz w:val="24"/>
                        </w:rPr>
                        <w:t>教师签名</w:t>
                      </w:r>
                    </w:p>
                  </w:txbxContent>
                </v:textbox>
                <w10:wrap type="square"/>
              </v:rect>
            </w:pict>
          </mc:Fallback>
        </mc:AlternateContent>
      </w:r>
    </w:p>
    <w:p>
      <w:pPr>
        <w:ind w:firstLine="1805"/>
        <w:rPr>
          <w:b/>
          <w:sz w:val="28"/>
          <w:szCs w:val="28"/>
          <w:u w:val="single"/>
        </w:rPr>
      </w:pPr>
      <w:r>
        <w:rPr>
          <w:b/>
          <w:sz w:val="28"/>
          <w:szCs w:val="28"/>
        </w:rPr>
        <w:t>姓        名：</w:t>
      </w:r>
      <w:r>
        <w:rPr>
          <w:b/>
          <w:sz w:val="28"/>
          <w:szCs w:val="28"/>
          <w:u w:val="single"/>
        </w:rPr>
        <w:t xml:space="preserve">        </w:t>
      </w:r>
      <w:r>
        <w:rPr>
          <w:b/>
          <w:sz w:val="28"/>
          <w:szCs w:val="28"/>
          <w:u w:val="single"/>
          <w:lang w:val="en"/>
        </w:rPr>
        <w:t>葛松</w:t>
      </w:r>
      <w:del w:id="0" w:author="G • S" w:date="2019-06-02T16:08:26Z">
        <w:r>
          <w:rPr>
            <w:b/>
            <w:sz w:val="28"/>
            <w:szCs w:val="28"/>
            <w:u w:val="single"/>
          </w:rPr>
          <w:delText xml:space="preserve">  </w:delText>
        </w:r>
      </w:del>
      <w:r>
        <w:rPr>
          <w:rFonts w:hint="default"/>
          <w:b/>
          <w:sz w:val="28"/>
          <w:szCs w:val="28"/>
          <w:u w:val="single"/>
          <w:lang w:val="en"/>
        </w:rPr>
        <w:t>______</w:t>
      </w:r>
      <w:r>
        <w:rPr>
          <w:b/>
          <w:sz w:val="28"/>
          <w:szCs w:val="28"/>
          <w:u w:val="single"/>
        </w:rPr>
        <w:t xml:space="preserve">         </w:t>
      </w:r>
    </w:p>
    <w:p>
      <w:pPr>
        <w:ind w:firstLine="1805"/>
        <w:rPr>
          <w:b/>
          <w:sz w:val="28"/>
          <w:szCs w:val="28"/>
          <w:u w:val="single"/>
        </w:rPr>
      </w:pPr>
      <w:r>
        <w:rPr>
          <w:b/>
          <w:sz w:val="28"/>
          <w:szCs w:val="28"/>
        </w:rPr>
        <w:t>学        号：</w:t>
      </w:r>
      <w:r>
        <w:rPr>
          <w:b/>
          <w:sz w:val="28"/>
          <w:szCs w:val="28"/>
          <w:u w:val="single"/>
        </w:rPr>
        <w:t xml:space="preserve">               </w:t>
      </w:r>
      <w:del w:id="1" w:author="G • S" w:date="2019-06-02T16:08:29Z">
        <w:r>
          <w:rPr>
            <w:b/>
            <w:sz w:val="28"/>
            <w:szCs w:val="28"/>
            <w:u w:val="single"/>
          </w:rPr>
          <w:delText xml:space="preserve">  </w:delText>
        </w:r>
      </w:del>
      <w:r>
        <w:rPr>
          <w:b/>
          <w:sz w:val="28"/>
          <w:szCs w:val="28"/>
          <w:u w:val="single"/>
        </w:rPr>
        <w:t xml:space="preserve"> </w:t>
      </w:r>
      <w:r>
        <w:rPr>
          <w:rFonts w:hint="default"/>
          <w:b/>
          <w:sz w:val="28"/>
          <w:szCs w:val="28"/>
          <w:u w:val="single"/>
          <w:lang w:val="en"/>
        </w:rPr>
        <w:t>U201714668___</w:t>
      </w:r>
      <w:r>
        <w:rPr>
          <w:b/>
          <w:sz w:val="28"/>
          <w:szCs w:val="28"/>
          <w:u w:val="single"/>
        </w:rPr>
        <w:t xml:space="preserve">  </w:t>
      </w:r>
    </w:p>
    <w:p>
      <w:pPr>
        <w:ind w:firstLine="1805"/>
        <w:rPr>
          <w:rFonts w:hint="default"/>
          <w:b/>
          <w:sz w:val="28"/>
          <w:szCs w:val="28"/>
          <w:u w:val="single"/>
          <w:lang w:val="en"/>
        </w:rPr>
      </w:pPr>
      <w:r>
        <w:rPr>
          <w:b/>
          <w:sz w:val="28"/>
          <w:szCs w:val="28"/>
        </w:rPr>
        <w:t>班        级：</w:t>
      </w:r>
      <w:r>
        <w:rPr>
          <w:b/>
          <w:sz w:val="28"/>
          <w:szCs w:val="28"/>
          <w:u w:val="single"/>
        </w:rPr>
        <w:t xml:space="preserve">                 </w:t>
      </w:r>
      <w:del w:id="2" w:author="G • S" w:date="2019-06-02T16:08:38Z">
        <w:r>
          <w:rPr>
            <w:b/>
            <w:sz w:val="28"/>
            <w:szCs w:val="28"/>
            <w:u w:val="single"/>
          </w:rPr>
          <w:delText xml:space="preserve">  </w:delText>
        </w:r>
      </w:del>
      <w:r>
        <w:rPr>
          <w:b/>
          <w:sz w:val="28"/>
          <w:szCs w:val="28"/>
          <w:u w:val="single"/>
        </w:rPr>
        <w:t xml:space="preserve"> </w:t>
      </w:r>
      <w:r>
        <w:rPr>
          <w:rFonts w:hint="default"/>
          <w:b/>
          <w:sz w:val="28"/>
          <w:szCs w:val="28"/>
          <w:u w:val="single"/>
          <w:lang w:val="en"/>
        </w:rPr>
        <w:t>CS1703_____</w:t>
      </w:r>
    </w:p>
    <w:p>
      <w:pPr>
        <w:ind w:firstLine="1805"/>
        <w:rPr>
          <w:b/>
          <w:sz w:val="28"/>
          <w:szCs w:val="28"/>
          <w:u w:val="single"/>
        </w:rPr>
      </w:pPr>
      <w:r>
        <w:rPr>
          <w:b/>
          <w:sz w:val="28"/>
          <w:szCs w:val="28"/>
        </w:rPr>
        <w:t>指</w:t>
      </w:r>
      <w:r>
        <w:rPr>
          <w:b/>
          <w:sz w:val="36"/>
          <w:szCs w:val="36"/>
        </w:rPr>
        <w:t xml:space="preserve"> </w:t>
      </w:r>
      <w:r>
        <w:rPr>
          <w:b/>
          <w:sz w:val="28"/>
          <w:szCs w:val="28"/>
        </w:rPr>
        <w:t>导</w:t>
      </w:r>
      <w:r>
        <w:rPr>
          <w:b/>
          <w:sz w:val="36"/>
          <w:szCs w:val="36"/>
        </w:rPr>
        <w:t xml:space="preserve"> </w:t>
      </w:r>
      <w:r>
        <w:rPr>
          <w:b/>
          <w:sz w:val="28"/>
          <w:szCs w:val="28"/>
        </w:rPr>
        <w:t>教</w:t>
      </w:r>
      <w:r>
        <w:rPr>
          <w:b/>
          <w:sz w:val="36"/>
          <w:szCs w:val="36"/>
        </w:rPr>
        <w:t xml:space="preserve"> </w:t>
      </w:r>
      <w:r>
        <w:rPr>
          <w:b/>
          <w:sz w:val="28"/>
          <w:szCs w:val="28"/>
        </w:rPr>
        <w:t>师：</w:t>
      </w:r>
      <w:r>
        <w:rPr>
          <w:b/>
          <w:sz w:val="28"/>
          <w:szCs w:val="28"/>
          <w:u w:val="single"/>
        </w:rPr>
        <w:t xml:space="preserve">                 </w:t>
      </w:r>
      <w:del w:id="3" w:author="G • S" w:date="2019-06-02T16:08:40Z">
        <w:r>
          <w:rPr>
            <w:b/>
            <w:sz w:val="28"/>
            <w:szCs w:val="28"/>
            <w:u w:val="single"/>
          </w:rPr>
          <w:delText xml:space="preserve"> </w:delText>
        </w:r>
      </w:del>
      <w:r>
        <w:rPr>
          <w:b/>
          <w:sz w:val="28"/>
          <w:szCs w:val="28"/>
          <w:u w:val="single"/>
        </w:rPr>
        <w:t xml:space="preserve"> </w:t>
      </w:r>
      <w:r>
        <w:rPr>
          <w:b/>
          <w:sz w:val="28"/>
          <w:szCs w:val="28"/>
          <w:u w:val="single"/>
          <w:lang w:val="en"/>
        </w:rPr>
        <w:t>石宣化</w:t>
      </w:r>
      <w:r>
        <w:rPr>
          <w:rFonts w:hint="default"/>
          <w:b/>
          <w:sz w:val="28"/>
          <w:szCs w:val="28"/>
          <w:u w:val="single"/>
          <w:lang w:val="en"/>
        </w:rPr>
        <w:t>______</w:t>
      </w:r>
      <w:r>
        <w:rPr>
          <w:b/>
          <w:sz w:val="28"/>
          <w:szCs w:val="28"/>
          <w:u w:val="single"/>
        </w:rPr>
        <w:t xml:space="preserve"> </w:t>
      </w:r>
    </w:p>
    <w:p/>
    <w:p>
      <w:pPr>
        <w:jc w:val="center"/>
        <w:rPr>
          <w:b/>
          <w:sz w:val="28"/>
          <w:szCs w:val="28"/>
        </w:rPr>
      </w:pPr>
      <w:r>
        <w:rPr>
          <w:b/>
          <w:sz w:val="28"/>
          <w:szCs w:val="28"/>
        </w:rPr>
        <w:t>计算机科学与技术学院</w:t>
      </w:r>
    </w:p>
    <w:p>
      <w:pPr>
        <w:jc w:val="center"/>
        <w:rPr>
          <w:ins w:id="4" w:author="G • S" w:date="2019-06-02T16:08:20Z"/>
          <w:b/>
          <w:sz w:val="28"/>
          <w:szCs w:val="28"/>
        </w:rPr>
      </w:pPr>
      <w:r>
        <w:rPr>
          <w:b/>
          <w:sz w:val="28"/>
          <w:szCs w:val="28"/>
        </w:rPr>
        <w:t>20</w:t>
      </w:r>
      <w:r>
        <w:rPr>
          <w:rFonts w:hint="default"/>
          <w:b/>
          <w:sz w:val="28"/>
          <w:szCs w:val="28"/>
          <w:lang w:val="en"/>
        </w:rPr>
        <w:t>19</w:t>
      </w:r>
      <w:r>
        <w:rPr>
          <w:b/>
          <w:sz w:val="28"/>
          <w:szCs w:val="28"/>
        </w:rPr>
        <w:t xml:space="preserve">   年 </w:t>
      </w:r>
      <w:r>
        <w:rPr>
          <w:rFonts w:hint="default"/>
          <w:b/>
          <w:sz w:val="28"/>
          <w:szCs w:val="28"/>
          <w:lang w:val="en"/>
        </w:rPr>
        <w:t>6</w:t>
      </w:r>
      <w:r>
        <w:rPr>
          <w:b/>
          <w:sz w:val="28"/>
          <w:szCs w:val="28"/>
        </w:rPr>
        <w:t xml:space="preserve"> 月 </w:t>
      </w:r>
      <w:r>
        <w:rPr>
          <w:rFonts w:hint="default"/>
          <w:b/>
          <w:sz w:val="28"/>
          <w:szCs w:val="28"/>
          <w:lang w:val="en"/>
        </w:rPr>
        <w:t>1</w:t>
      </w:r>
      <w:r>
        <w:rPr>
          <w:b/>
          <w:sz w:val="28"/>
          <w:szCs w:val="28"/>
        </w:rPr>
        <w:t xml:space="preserve"> 日</w:t>
      </w:r>
    </w:p>
    <w:p>
      <w:pPr>
        <w:jc w:val="center"/>
        <w:rPr>
          <w:b/>
          <w:sz w:val="28"/>
          <w:szCs w:val="28"/>
        </w:rPr>
      </w:pPr>
    </w:p>
    <w:p>
      <w:pPr>
        <w:jc w:val="center"/>
      </w:pPr>
      <w: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7">
                      <a:biLevel thresh="50000"/>
                    </a:blip>
                    <a:stretch>
                      <a:fillRect/>
                    </a:stretch>
                  </pic:blipFill>
                  <pic:spPr>
                    <a:xfrm>
                      <a:off x="0" y="0"/>
                      <a:ext cx="2647950" cy="446405"/>
                    </a:xfrm>
                    <a:prstGeom prst="rect">
                      <a:avLst/>
                    </a:prstGeom>
                  </pic:spPr>
                </pic:pic>
              </a:graphicData>
            </a:graphic>
          </wp:inline>
        </w:drawing>
      </w:r>
    </w:p>
    <w:p/>
    <w:p/>
    <w:p>
      <w:pPr>
        <w:jc w:val="center"/>
        <w:rPr>
          <w:rFonts w:ascii="仿宋" w:hAnsi="仿宋" w:eastAsia="仿宋"/>
          <w:b/>
          <w:sz w:val="72"/>
          <w:szCs w:val="72"/>
        </w:rPr>
      </w:pPr>
      <w:r>
        <w:rPr>
          <w:rFonts w:ascii="仿宋" w:hAnsi="仿宋" w:eastAsia="仿宋"/>
          <w:b/>
          <w:sz w:val="72"/>
          <w:szCs w:val="72"/>
        </w:rPr>
        <w:t>数字逻辑实验报告（2）</w:t>
      </w:r>
    </w:p>
    <w:p/>
    <w:p>
      <w:pPr>
        <w:jc w:val="center"/>
        <w:rPr>
          <w:rFonts w:ascii="方正舒体" w:hAnsi="方正舒体" w:eastAsia="方正舒体"/>
          <w:sz w:val="44"/>
          <w:szCs w:val="44"/>
        </w:rPr>
      </w:pPr>
    </w:p>
    <w:p>
      <w:pPr>
        <w:jc w:val="center"/>
        <w:rPr>
          <w:rFonts w:ascii="方正舒体" w:hAnsi="方正舒体" w:eastAsia="方正舒体"/>
          <w:sz w:val="44"/>
          <w:szCs w:val="44"/>
        </w:rPr>
      </w:pPr>
    </w:p>
    <w:p>
      <w:pPr>
        <w:pStyle w:val="10"/>
      </w:pPr>
      <w:r>
        <w:rPr>
          <w:rFonts w:ascii="方正舒体" w:hAnsi="方正舒体" w:eastAsia="方正舒体"/>
          <w:sz w:val="52"/>
          <w:szCs w:val="52"/>
        </w:rPr>
        <w:t>无符号数的乘法器设计</w:t>
      </w:r>
    </w:p>
    <w:p>
      <w:pPr>
        <w:jc w:val="center"/>
      </w:pPr>
    </w:p>
    <w:p>
      <w:pPr>
        <w:jc w:val="center"/>
      </w:pPr>
    </w:p>
    <w:p>
      <w:pPr>
        <w:jc w:val="center"/>
      </w:pPr>
    </w:p>
    <w:p>
      <w:pPr>
        <w:jc w:val="center"/>
      </w:pPr>
    </w:p>
    <w:p>
      <w:pPr>
        <w:jc w:val="center"/>
      </w:pPr>
    </w:p>
    <w:p>
      <w:pPr>
        <w:widowControl/>
        <w:jc w:val="left"/>
        <w:rPr>
          <w:rFonts w:ascii="黑体" w:hAnsi="黑体" w:eastAsia="黑体"/>
          <w:b/>
          <w:bCs/>
          <w:kern w:val="2"/>
          <w:sz w:val="28"/>
          <w:szCs w:val="28"/>
        </w:rPr>
      </w:pPr>
      <w:r>
        <w:br w:type="page"/>
      </w:r>
    </w:p>
    <w:p>
      <w:pPr>
        <w:pStyle w:val="10"/>
        <w:jc w:val="left"/>
        <w:rPr>
          <w:rFonts w:ascii="黑体" w:hAnsi="黑体" w:eastAsia="黑体"/>
          <w:sz w:val="28"/>
          <w:szCs w:val="28"/>
        </w:rPr>
      </w:pPr>
      <w:r>
        <w:rPr>
          <w:rFonts w:ascii="黑体" w:hAnsi="黑体" w:eastAsia="黑体"/>
          <w:sz w:val="28"/>
          <w:szCs w:val="28"/>
        </w:rPr>
        <w:t>一、无符号数的乘法器设计</w:t>
      </w:r>
    </w:p>
    <w:p>
      <w:pPr>
        <w:pStyle w:val="10"/>
        <w:jc w:val="left"/>
        <w:rPr>
          <w:rFonts w:ascii="黑体" w:hAnsi="黑体" w:eastAsia="黑体"/>
          <w:sz w:val="28"/>
          <w:szCs w:val="28"/>
        </w:rPr>
      </w:pPr>
      <w:r>
        <w:rPr>
          <w:rFonts w:ascii="黑体" w:hAnsi="黑体" w:eastAsia="黑体"/>
          <w:sz w:val="28"/>
          <w:szCs w:val="28"/>
        </w:rPr>
        <w:t>1、实验名称</w:t>
      </w:r>
    </w:p>
    <w:p>
      <w:pPr>
        <w:ind w:left="420" w:firstLine="0"/>
        <w:rPr>
          <w:rFonts w:ascii="仿宋" w:hAnsi="仿宋" w:eastAsia="仿宋"/>
          <w:sz w:val="24"/>
        </w:rPr>
      </w:pPr>
      <w:r>
        <w:rPr>
          <w:rFonts w:asciiTheme="minorEastAsia" w:hAnsiTheme="minorEastAsia"/>
          <w:sz w:val="24"/>
        </w:rPr>
        <w:t>无符号数的乘法器的设计</w:t>
      </w:r>
      <w:r>
        <w:rPr>
          <w:rFonts w:ascii="仿宋" w:hAnsi="仿宋" w:eastAsia="仿宋"/>
          <w:sz w:val="24"/>
        </w:rPr>
        <w:t>。</w:t>
      </w:r>
    </w:p>
    <w:p>
      <w:pPr>
        <w:pStyle w:val="10"/>
        <w:jc w:val="left"/>
        <w:rPr>
          <w:rFonts w:ascii="黑体" w:hAnsi="黑体" w:eastAsia="黑体"/>
          <w:sz w:val="28"/>
          <w:szCs w:val="28"/>
        </w:rPr>
      </w:pPr>
      <w:r>
        <w:rPr>
          <w:rFonts w:ascii="黑体" w:hAnsi="黑体" w:eastAsia="黑体"/>
          <w:sz w:val="28"/>
          <w:szCs w:val="28"/>
        </w:rPr>
        <w:t>2、实验目的</w:t>
      </w:r>
    </w:p>
    <w:p>
      <w:pPr>
        <w:pStyle w:val="98"/>
        <w:spacing w:line="400" w:lineRule="exact"/>
        <w:jc w:val="left"/>
        <w:rPr>
          <w:rFonts w:ascii="仿宋" w:hAnsi="仿宋" w:eastAsia="仿宋"/>
          <w:sz w:val="24"/>
          <w:szCs w:val="24"/>
        </w:rPr>
      </w:pPr>
      <w:r>
        <w:rPr>
          <w:rFonts w:ascii="仿宋" w:hAnsi="仿宋" w:eastAsia="仿宋"/>
          <w:sz w:val="24"/>
          <w:szCs w:val="24"/>
        </w:rPr>
        <w:t>要求使用合适的逻辑电路的设计方法，通过工具软件logisim进行无符号数的乘法器的设计和验证，记录实验结果，验证设计是否达到要求。</w:t>
      </w:r>
    </w:p>
    <w:p>
      <w:pPr>
        <w:pStyle w:val="98"/>
        <w:spacing w:line="400" w:lineRule="exact"/>
        <w:jc w:val="left"/>
        <w:rPr>
          <w:rFonts w:ascii="仿宋" w:hAnsi="仿宋" w:eastAsia="仿宋"/>
          <w:sz w:val="24"/>
          <w:szCs w:val="24"/>
        </w:rPr>
      </w:pPr>
      <w:r>
        <w:rPr>
          <w:rFonts w:ascii="仿宋" w:hAnsi="仿宋" w:eastAsia="仿宋"/>
          <w:sz w:val="24"/>
          <w:szCs w:val="24"/>
        </w:rPr>
        <w:t>通过无符号数的乘法器的设计、仿真、验证3个训练过程，使同学们掌握数字逻辑电路的设计、仿真、调试的方法。</w:t>
      </w:r>
    </w:p>
    <w:p>
      <w:pPr>
        <w:pStyle w:val="10"/>
        <w:jc w:val="left"/>
        <w:rPr>
          <w:rFonts w:ascii="黑体" w:hAnsi="黑体" w:eastAsia="黑体"/>
          <w:sz w:val="28"/>
          <w:szCs w:val="28"/>
        </w:rPr>
      </w:pPr>
      <w:r>
        <w:rPr>
          <w:rFonts w:ascii="黑体" w:hAnsi="黑体" w:eastAsia="黑体"/>
          <w:sz w:val="28"/>
          <w:szCs w:val="28"/>
        </w:rPr>
        <w:t>3、实验所用设备</w:t>
      </w:r>
    </w:p>
    <w:p>
      <w:pPr>
        <w:pStyle w:val="98"/>
        <w:spacing w:line="400" w:lineRule="exact"/>
        <w:jc w:val="left"/>
        <w:rPr>
          <w:rFonts w:ascii="仿宋" w:hAnsi="仿宋" w:eastAsia="仿宋"/>
          <w:color w:val="000000"/>
          <w:sz w:val="24"/>
          <w:szCs w:val="24"/>
        </w:rPr>
      </w:pPr>
      <w:r>
        <w:rPr>
          <w:rFonts w:ascii="仿宋" w:hAnsi="仿宋" w:eastAsia="仿宋"/>
          <w:color w:val="000000"/>
          <w:sz w:val="24"/>
          <w:szCs w:val="24"/>
        </w:rPr>
        <w:t>Logisim2.7.1软件一套。</w:t>
      </w:r>
    </w:p>
    <w:p>
      <w:pPr>
        <w:pStyle w:val="10"/>
        <w:jc w:val="left"/>
        <w:rPr>
          <w:rFonts w:ascii="黑体" w:hAnsi="黑体" w:eastAsia="黑体"/>
          <w:sz w:val="28"/>
          <w:szCs w:val="28"/>
        </w:rPr>
      </w:pPr>
      <w:r>
        <w:rPr>
          <w:rFonts w:ascii="黑体" w:hAnsi="黑体" w:eastAsia="黑体"/>
          <w:sz w:val="28"/>
          <w:szCs w:val="28"/>
        </w:rPr>
        <w:t>4、实验内容</w:t>
      </w:r>
    </w:p>
    <w:p>
      <w:pPr>
        <w:spacing w:line="276" w:lineRule="auto"/>
        <w:rPr>
          <w:b/>
          <w:sz w:val="24"/>
        </w:rPr>
      </w:pPr>
      <w:r>
        <w:rPr>
          <w:b/>
          <w:sz w:val="24"/>
        </w:rPr>
        <w:t>（1）四位乘法器设计</w:t>
      </w:r>
    </w:p>
    <w:p>
      <w:pPr>
        <w:spacing w:line="276" w:lineRule="auto"/>
        <w:ind w:firstLine="480"/>
        <w:rPr>
          <w:sz w:val="24"/>
        </w:rPr>
      </w:pPr>
      <w:r>
        <w:rPr>
          <w:sz w:val="24"/>
        </w:rPr>
        <w:t>四位乘法器</w:t>
      </w:r>
      <w:r>
        <w:rPr>
          <w:color w:val="000000" w:themeColor="text1"/>
          <w:sz w:val="24"/>
          <w14:textFill>
            <w14:solidFill>
              <w14:schemeClr w14:val="tx1"/>
            </w14:solidFill>
          </w14:textFill>
        </w:rPr>
        <w:t>Mul4</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4</w:t>
      </w:r>
      <w:r>
        <w:rPr>
          <w:sz w:val="24"/>
        </w:rPr>
        <w:t>实现两个无符号的4位二进制数的乘法运算，其结构框图如图1-1所示。设被乘数为b(3:0)，乘数为a(3:0)，乘积需要8位二进制数表示，乘积为p(7:0)。</w:t>
      </w:r>
    </w:p>
    <w:p>
      <w:pPr>
        <w:spacing w:line="276" w:lineRule="auto"/>
        <w:ind w:left="1842" w:firstLine="480"/>
        <w:rPr>
          <w:sz w:val="24"/>
        </w:rPr>
      </w:pPr>
      <w:r>
        <mc:AlternateContent>
          <mc:Choice Requires="wpg">
            <w:drawing>
              <wp:inline distT="0" distB="0" distL="0" distR="0">
                <wp:extent cx="0" cy="0"/>
                <wp:effectExtent l="13335" t="38100" r="82550" b="38735"/>
                <wp:docPr id="5" name="Group 5"/>
                <wp:cNvGraphicFramePr/>
                <a:graphic xmlns:a="http://schemas.openxmlformats.org/drawingml/2006/main">
                  <a:graphicData uri="http://schemas.microsoft.com/office/word/2010/wordprocessingGroup">
                    <wpg:wgp>
                      <wpg:cNvGrpSpPr/>
                      <wpg:grpSpPr>
                        <a:xfrm>
                          <a:off x="0" y="0"/>
                          <a:ext cx="0" cy="0"/>
                          <a:chOff x="0" y="0"/>
                          <a:chExt cx="3670920" cy="672480"/>
                        </a:xfrm>
                      </wpg:grpSpPr>
                      <wps:wsp>
                        <wps:cNvPr id="3" name="Rectangle 3"/>
                        <wps:cNvSpPr/>
                        <wps:spPr>
                          <a:xfrm>
                            <a:off x="1033200" y="0"/>
                            <a:ext cx="912600" cy="6724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Mul44</w:t>
                              </w:r>
                            </w:p>
                          </w:txbxContent>
                        </wps:txbx>
                        <wps:bodyPr lIns="90000" tIns="45000" rIns="90000" bIns="45000" anchor="ctr">
                          <a:noAutofit/>
                        </wps:bodyPr>
                      </wps:wsp>
                      <wps:wsp>
                        <wps:cNvPr id="6" name="Straight Connector 6"/>
                        <wps:cNvCnPr/>
                        <wps:spPr>
                          <a:xfrm flipH="1">
                            <a:off x="368280" y="87120"/>
                            <a:ext cx="21636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7" name="Straight Connector 7"/>
                        <wps:cNvCnPr/>
                        <wps:spPr>
                          <a:xfrm flipH="1">
                            <a:off x="364320" y="266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8" name="Straight Connector 8"/>
                        <wps:cNvCnPr/>
                        <wps:spPr>
                          <a:xfrm flipH="1">
                            <a:off x="1104120" y="17640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9" name="Rectangle 9"/>
                        <wps:cNvSpPr/>
                        <wps:spPr>
                          <a:xfrm>
                            <a:off x="0" y="0"/>
                            <a:ext cx="0" cy="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b(3:0)</w:t>
                              </w:r>
                            </w:p>
                          </w:txbxContent>
                        </wps:txbx>
                        <wps:bodyPr lIns="90000" tIns="45000" rIns="90000" bIns="45000">
                          <a:spAutoFit/>
                        </wps:bodyPr>
                      </wps:wsp>
                      <wps:wsp>
                        <wps:cNvPr id="10" name="Rectangle 10"/>
                        <wps:cNvSpPr/>
                        <wps:spPr>
                          <a:xfrm>
                            <a:off x="2341800" y="178560"/>
                            <a:ext cx="1329120" cy="24948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p(7:0)</w:t>
                              </w:r>
                            </w:p>
                          </w:txbxContent>
                        </wps:txbx>
                        <wps:bodyPr lIns="90000" tIns="45000" rIns="90000" bIns="45000">
                          <a:spAutoFit/>
                        </wps:bodyPr>
                      </wps:wsp>
                    </wpg:wgp>
                  </a:graphicData>
                </a:graphic>
              </wp:inline>
            </w:drawing>
          </mc:Choice>
          <mc:Fallback>
            <w:pict>
              <v:group id="_x0000_s1026" o:spid="_x0000_s1026" o:spt="203" style="height:0pt;width:0pt;" coordsize="3670920,67248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WAAAAZHJzL1BL&#10;AQIUABQAAAAIAIdO4kCVWBzOzwAAAP8AAAAPAAAAAAAAAAEAIAAAADgAAABkcnMvZG93bnJldi54&#10;bWxQSwECFAAUAAAACACHTuJAuqnsPnwDAAAeDwAADgAAAAAAAAABACAAAAA0AQAAZHJzL2Uyb0Rv&#10;Yy54bWxQSwUGAAAAAAYABgBZAQAAIgcAAAAA&#10;">
                <o:lock v:ext="edit" aspectratio="f"/>
                <v:rect id="_x0000_s1026" o:spid="_x0000_s1026" o:spt="1" style="position:absolute;left:1033200;top:0;height:672480;width:912600;v-text-anchor:middle;" filled="f" stroked="t" coordsize="21600,21600" o:gfxdata="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1p7HL0AAADaAAAADwAAAAAAAAABACAAAAA4AAAAZHJzL2Rvd25yZXYu&#10;eG1sUEsBAhQAFAAAAAgAh07iQDMvBZ47AAAAOQAAABAAAAAAAAAAAQAgAAAAIgEAAGRycy9zaGFw&#10;ZXhtbC54bWxQSwUGAAAAAAYABgBbAQAAzAMAAAAA&#10;">
                  <v:fill on="f" focussize="0,0"/>
                  <v:stroke weight="2pt" color="#000000 [3213]" joinstyle="round"/>
                  <v:imagedata o:title=""/>
                  <o:lock v:ext="edit" aspectratio="f"/>
                  <v:textbox inset="2.5mm,1.25mm,2.5mm,1.25mm">
                    <w:txbxContent>
                      <w:p>
                        <w:pPr>
                          <w:overflowPunct w:val="0"/>
                          <w:spacing w:before="0" w:after="0" w:line="240" w:lineRule="auto"/>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Mul44</w:t>
                        </w:r>
                      </w:p>
                    </w:txbxContent>
                  </v:textbox>
                </v:rect>
                <v:line id="_x0000_s1026" o:spid="_x0000_s1026" o:spt="20" style="position:absolute;left:368280;top:87120;flip:x;height:0;width:216360;" filled="f" stroked="t" coordsize="21600,21600" o:gfxdata="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H02FW+AAAA2gAAAA8AAAAAAAAAAQAgAAAAOAAAAGRycy9kb3ducmV2&#10;LnhtbFBLAQIUABQAAAAIAIdO4kAzLwWeOwAAADkAAAAQAAAAAAAAAAEAIAAAACMBAABkcnMvc2hh&#10;cGV4bWwueG1sUEsFBgAAAAAGAAYAWwEAAM0DAAAAAA==&#10;">
                  <v:fill on="f" focussize="0,0"/>
                  <v:stroke weight="0.992125984251969pt" color="#000000 [3213]" joinstyle="round" startarrow="classic"/>
                  <v:imagedata o:title=""/>
                  <o:lock v:ext="edit" aspectratio="f"/>
                </v:line>
                <v:line id="_x0000_s1026" o:spid="_x0000_s1026" o:spt="20" style="position:absolute;left:364320;top:266760;flip:x;height:0;width:217080;" filled="f" stroked="t" coordsize="21600,21600" o:gfxdata="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rh9zr0AAADaAAAADwAAAAAAAAABACAAAAA4AAAAZHJzL2Rvd25yZXYu&#10;eG1sUEsBAhQAFAAAAAgAh07iQDMvBZ47AAAAOQAAABAAAAAAAAAAAQAgAAAAIgEAAGRycy9zaGFw&#10;ZXhtbC54bWxQSwUGAAAAAAYABgBbAQAAzAMAAAAA&#10;">
                  <v:fill on="f" focussize="0,0"/>
                  <v:stroke weight="0.992125984251969pt" color="#000000 [3213]" joinstyle="round" startarrow="classic"/>
                  <v:imagedata o:title=""/>
                  <o:lock v:ext="edit" aspectratio="f"/>
                </v:line>
                <v:line id="_x0000_s1026" o:spid="_x0000_s1026" o:spt="20" style="position:absolute;left:1104120;top:176400;flip:x;height:0;width:217080;" filled="f" stroked="t" coordsize="21600,21600" o:gfxdata="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8n6by7AAAA2gAAAA8AAAAAAAAAAQAgAAAAOAAAAGRycy9kb3ducmV2Lnht&#10;bFBLAQIUABQAAAAIAIdO4kAzLwWeOwAAADkAAAAQAAAAAAAAAAEAIAAAACABAABkcnMvc2hhcGV4&#10;bWwueG1sUEsFBgAAAAAGAAYAWwEAAMoDAAAAAA==&#10;">
                  <v:fill on="f" focussize="0,0"/>
                  <v:stroke weight="0.992125984251969pt" color="#000000 [3213]" joinstyle="round" startarrow="classic"/>
                  <v:imagedata o:title=""/>
                  <o:lock v:ext="edit" aspectratio="f"/>
                </v:line>
                <v:rect id="_x0000_s1026" o:spid="_x0000_s1026" o:spt="1" style="position:absolute;left:0;top:0;height:0;width:0;" fillcolor="#FFFFFF" filled="t" stroked="t" coordsize="21600,21600" o:gfxdata="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1TUTvAAAANoAAAAPAAAAAAAAAAEAIAAAADgAAABkcnMvZG93bnJldi54&#10;bWxQSwECFAAUAAAACACHTuJAMy8FnjsAAAA5AAAAEAAAAAAAAAABACAAAAAhAQAAZHJzL3NoYXBl&#10;eG1sLnhtbFBLBQYAAAAABgAGAFsBAADLAw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b(3:0)</w:t>
                        </w:r>
                      </w:p>
                    </w:txbxContent>
                  </v:textbox>
                </v:rect>
                <v:rect id="_x0000_s1026" o:spid="_x0000_s1026" o:spt="1" style="position:absolute;left:2341800;top:178560;height:249480;width:1329120;" fillcolor="#FFFFFF" filled="t" stroked="t" coordsize="21600,21600" o:gfxdata="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939Dr0AAADbAAAADwAAAAAAAAABACAAAAA4AAAAZHJzL2Rvd25yZXYu&#10;eG1sUEsBAhQAFAAAAAgAh07iQDMvBZ47AAAAOQAAABAAAAAAAAAAAQAgAAAAIgEAAGRycy9zaGFw&#10;ZXhtbC54bWxQSwUGAAAAAAYABgBbAQAAzAM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p(7:0)</w:t>
                        </w:r>
                      </w:p>
                    </w:txbxContent>
                  </v:textbox>
                </v:rect>
                <w10:wrap type="none"/>
                <w10:anchorlock/>
              </v:group>
            </w:pict>
          </mc:Fallback>
        </mc:AlternateContent>
      </w:r>
    </w:p>
    <w:p>
      <w:pPr>
        <w:spacing w:line="276" w:lineRule="auto"/>
        <w:ind w:firstLine="480"/>
        <w:jc w:val="center"/>
        <w:rPr>
          <w:sz w:val="24"/>
        </w:rPr>
      </w:pPr>
      <w:r>
        <w:rPr>
          <w:sz w:val="24"/>
        </w:rPr>
        <w:t>图1-1 四位乘法器结构框图</w:t>
      </w:r>
    </w:p>
    <w:p>
      <w:pPr>
        <w:spacing w:line="276" w:lineRule="auto"/>
        <w:ind w:firstLine="480"/>
        <w:jc w:val="center"/>
        <w:rPr>
          <w:sz w:val="24"/>
        </w:rPr>
      </w:pPr>
    </w:p>
    <w:p>
      <w:pPr>
        <w:spacing w:line="276" w:lineRule="auto"/>
        <w:ind w:firstLine="480"/>
        <w:rPr>
          <w:sz w:val="24"/>
        </w:rPr>
      </w:pPr>
      <w:r>
        <w:rPr>
          <w:sz w:val="24"/>
        </w:rPr>
        <w:t>四位乘法器运算可以用4个相同的模块串接而成，其内部结构如图1-2所示。每个模块均包含一个加法器、一个2选1多路选择器和一个移位器shl。</w:t>
      </w:r>
    </w:p>
    <w:p>
      <w:pPr>
        <w:spacing w:line="276" w:lineRule="auto"/>
        <w:ind w:firstLine="435"/>
        <w:rPr>
          <w:sz w:val="24"/>
        </w:rPr>
      </w:pPr>
      <w:r>
        <w:rPr>
          <w:sz w:val="24"/>
        </w:rPr>
        <w:t>图1-2中数据通路上的数据位宽都为8，确保两个4位二进制数的乘积不会发生溢出。shl是左移一位的操作，在这里可以不用逻辑器件来实现，而仅通过数据连线的改变（两个分线器错位相连接）就可实现。</w:t>
      </w:r>
    </w:p>
    <w:p>
      <w:pPr>
        <w:spacing w:line="276" w:lineRule="auto"/>
        <w:ind w:firstLine="480"/>
        <w:rPr>
          <w:sz w:val="24"/>
        </w:rPr>
      </w:pPr>
    </w:p>
    <w:p>
      <w:pPr>
        <w:spacing w:line="276" w:lineRule="auto"/>
        <w:jc w:val="center"/>
        <w:rPr>
          <w:sz w:val="24"/>
        </w:rPr>
      </w:pPr>
      <w:r>
        <w:object>
          <v:shape id="_x0000_i1025" o:spt="75" type="#_x0000_t75" style="height:123pt;width:391.8pt;" o:ole="t" filled="f" coordsize="21600,21600">
            <v:path/>
            <v:fill on="f" focussize="0,0"/>
            <v:stroke/>
            <v:imagedata r:id="rId9" o:title=""/>
            <o:lock v:ext="edit" aspectratio="t"/>
            <w10:wrap type="none"/>
            <w10:anchorlock/>
          </v:shape>
          <o:OLEObject Type="Embed" ProgID="Visio.Drawing.15" ShapeID="_x0000_i1025" DrawAspect="Content" ObjectID="_1468075725" r:id="rId8">
            <o:LockedField>false</o:LockedField>
          </o:OLEObject>
        </w:object>
      </w:r>
    </w:p>
    <w:p>
      <w:pPr>
        <w:spacing w:line="276" w:lineRule="auto"/>
        <w:jc w:val="center"/>
        <w:rPr>
          <w:szCs w:val="21"/>
        </w:rPr>
      </w:pPr>
      <w:r>
        <w:rPr>
          <w:szCs w:val="21"/>
        </w:rPr>
        <w:t>图1-2 四位乘法器内部结构</w:t>
      </w:r>
    </w:p>
    <w:p>
      <w:pPr>
        <w:spacing w:line="276" w:lineRule="auto"/>
        <w:rPr>
          <w:b/>
          <w:sz w:val="24"/>
        </w:rPr>
      </w:pPr>
    </w:p>
    <w:p>
      <w:pPr>
        <w:spacing w:line="276" w:lineRule="auto"/>
        <w:rPr>
          <w:b/>
          <w:sz w:val="24"/>
        </w:rPr>
      </w:pPr>
      <w:r>
        <w:rPr>
          <w:b/>
          <w:sz w:val="24"/>
        </w:rPr>
        <w:t>（2）32</w:t>
      </w:r>
      <w:r>
        <w:rPr>
          <w:rFonts w:ascii="Wingdings 2" w:hAnsi="Wingdings 2" w:eastAsia="Wingdings 2" w:cs="Wingdings 2"/>
          <w:b/>
          <w:color w:val="000000" w:themeColor="text1"/>
          <w:sz w:val="24"/>
          <w14:textFill>
            <w14:solidFill>
              <w14:schemeClr w14:val="tx1"/>
            </w14:solidFill>
          </w14:textFill>
        </w:rPr>
        <w:t></w:t>
      </w:r>
      <w:r>
        <w:rPr>
          <w:b/>
          <w:color w:val="000000" w:themeColor="text1"/>
          <w:sz w:val="24"/>
          <w14:textFill>
            <w14:solidFill>
              <w14:schemeClr w14:val="tx1"/>
            </w14:solidFill>
          </w14:textFill>
        </w:rPr>
        <w:t>4</w:t>
      </w:r>
      <w:r>
        <w:rPr>
          <w:b/>
          <w:sz w:val="24"/>
        </w:rPr>
        <w:t>乘法器设计</w:t>
      </w:r>
    </w:p>
    <w:p>
      <w:pPr>
        <w:spacing w:line="276" w:lineRule="auto"/>
        <w:ind w:firstLine="435"/>
        <w:rPr>
          <w:sz w:val="24"/>
        </w:rPr>
      </w:pP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sz w:val="24"/>
        </w:rPr>
        <w:t>4乘法器</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sz w:val="24"/>
        </w:rPr>
        <w:t>4实现一个无符号的32位二进制数和一个无符号的4位二进制数的乘法运算，其结构框图如图1-3所示。设被乘数为b(31:0)，乘数为a(3:0)，乘积也用32位二进制数表示，乘积为p(31:0)。这里，要求乘积p能用32位二进制数表示，且不会发生溢出。</w:t>
      </w:r>
    </w:p>
    <w:p>
      <w:pPr>
        <w:spacing w:line="276" w:lineRule="auto"/>
        <w:ind w:firstLine="435"/>
        <w:rPr>
          <w:sz w:val="24"/>
        </w:rPr>
      </w:pPr>
    </w:p>
    <w:p>
      <w:pPr>
        <w:spacing w:line="276" w:lineRule="auto"/>
        <w:ind w:left="699" w:firstLine="985"/>
        <w:rPr>
          <w:sz w:val="24"/>
        </w:rPr>
      </w:pPr>
      <w:r>
        <mc:AlternateContent>
          <mc:Choice Requires="wpg">
            <w:drawing>
              <wp:inline distT="0" distB="0" distL="0" distR="0">
                <wp:extent cx="0" cy="0"/>
                <wp:effectExtent l="13335" t="38100" r="82550" b="38735"/>
                <wp:docPr id="11" name="Group 11"/>
                <wp:cNvGraphicFramePr/>
                <a:graphic xmlns:a="http://schemas.openxmlformats.org/drawingml/2006/main">
                  <a:graphicData uri="http://schemas.microsoft.com/office/word/2010/wordprocessingGroup">
                    <wpg:wgp>
                      <wpg:cNvGrpSpPr/>
                      <wpg:grpSpPr>
                        <a:xfrm>
                          <a:off x="0" y="0"/>
                          <a:ext cx="0" cy="0"/>
                          <a:chOff x="0" y="0"/>
                          <a:chExt cx="3670920" cy="672480"/>
                        </a:xfrm>
                      </wpg:grpSpPr>
                      <wps:wsp>
                        <wps:cNvPr id="12" name="Rectangle 12"/>
                        <wps:cNvSpPr/>
                        <wps:spPr>
                          <a:xfrm>
                            <a:off x="1033200" y="0"/>
                            <a:ext cx="912600" cy="6724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Mul324</w:t>
                              </w:r>
                            </w:p>
                          </w:txbxContent>
                        </wps:txbx>
                        <wps:bodyPr lIns="90000" tIns="45000" rIns="90000" bIns="45000" anchor="ctr">
                          <a:noAutofit/>
                        </wps:bodyPr>
                      </wps:wsp>
                      <wps:wsp>
                        <wps:cNvPr id="13" name="Straight Connector 13"/>
                        <wps:cNvCnPr/>
                        <wps:spPr>
                          <a:xfrm flipH="1">
                            <a:off x="368280" y="87120"/>
                            <a:ext cx="21636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14" name="Straight Connector 14"/>
                        <wps:cNvCnPr/>
                        <wps:spPr>
                          <a:xfrm flipH="1">
                            <a:off x="364320" y="266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15" name="Straight Connector 15"/>
                        <wps:cNvCnPr/>
                        <wps:spPr>
                          <a:xfrm flipH="1">
                            <a:off x="1104120" y="17640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16" name="Rectangle 16"/>
                        <wps:cNvSpPr/>
                        <wps:spPr>
                          <a:xfrm>
                            <a:off x="0" y="0"/>
                            <a:ext cx="0" cy="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b(31:0)</w:t>
                              </w:r>
                            </w:p>
                          </w:txbxContent>
                        </wps:txbx>
                        <wps:bodyPr lIns="90000" tIns="45000" rIns="90000" bIns="45000">
                          <a:spAutoFit/>
                        </wps:bodyPr>
                      </wps:wsp>
                      <wps:wsp>
                        <wps:cNvPr id="17" name="Rectangle 17"/>
                        <wps:cNvSpPr/>
                        <wps:spPr>
                          <a:xfrm>
                            <a:off x="2341800" y="178560"/>
                            <a:ext cx="1329120" cy="24948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p(31:0)</w:t>
                              </w:r>
                            </w:p>
                          </w:txbxContent>
                        </wps:txbx>
                        <wps:bodyPr lIns="90000" tIns="45000" rIns="90000" bIns="45000">
                          <a:spAutoFit/>
                        </wps:bodyPr>
                      </wps:wsp>
                    </wpg:wgp>
                  </a:graphicData>
                </a:graphic>
              </wp:inline>
            </w:drawing>
          </mc:Choice>
          <mc:Fallback>
            <w:pict>
              <v:group id="_x0000_s1026" o:spid="_x0000_s1026" o:spt="203" style="height:0pt;width:0pt;" coordsize="3670920,67248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WAAAAZHJzL1BLAQIUABQAAAAIAIdO&#10;4kCVWBzOzwAAAP8AAAAPAAAAAAAAAAEAIAAAADgAAABkcnMvZG93bnJldi54bWxQSwECFAAUAAAA&#10;CACHTuJAZO2HTXADAAAqDwAADgAAAAAAAAABACAAAAA0AQAAZHJzL2Uyb0RvYy54bWxQSwUGAAAA&#10;AAYABgBZAQAAFgcAAAAA&#10;">
                <o:lock v:ext="edit" aspectratio="f"/>
                <v:rect id="_x0000_s1026" o:spid="_x0000_s1026" o:spt="1" style="position:absolute;left:1033200;top:0;height:672480;width:912600;v-text-anchor:middle;" filled="f" stroked="t" coordsize="21600,21600" o:gfxdata="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Q39T67AAAA2wAAAA8AAAAAAAAAAQAgAAAAOAAAAGRycy9kb3ducmV2Lnht&#10;bFBLAQIUABQAAAAIAIdO4kAzLwWeOwAAADkAAAAQAAAAAAAAAAEAIAAAACABAABkcnMvc2hhcGV4&#10;bWwueG1sUEsFBgAAAAAGAAYAWwEAAMoDAAAAAA==&#10;">
                  <v:fill on="f" focussize="0,0"/>
                  <v:stroke weight="2pt" color="#000000 [3213]" joinstyle="round"/>
                  <v:imagedata o:title=""/>
                  <o:lock v:ext="edit" aspectratio="f"/>
                  <v:textbox inset="2.5mm,1.25mm,2.5mm,1.25mm">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Mul324</w:t>
                        </w:r>
                      </w:p>
                    </w:txbxContent>
                  </v:textbox>
                </v:rect>
                <v:line id="_x0000_s1026" o:spid="_x0000_s1026" o:spt="20" style="position:absolute;left:368280;top:87120;flip:x;height:0;width:216360;" filled="f" stroked="t" coordsize="21600,21600" o:gfxdata="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YTqxL0AAADbAAAADwAAAAAAAAABACAAAAA4AAAAZHJzL2Rvd25yZXYu&#10;eG1sUEsBAhQAFAAAAAgAh07iQDMvBZ47AAAAOQAAABAAAAAAAAAAAQAgAAAAIgEAAGRycy9zaGFw&#10;ZXhtbC54bWxQSwUGAAAAAAYABgBbAQAAzAMAAAAA&#10;">
                  <v:fill on="f" focussize="0,0"/>
                  <v:stroke weight="0.992125984251969pt" color="#000000 [3213]" joinstyle="round" startarrow="classic"/>
                  <v:imagedata o:title=""/>
                  <o:lock v:ext="edit" aspectratio="f"/>
                </v:line>
                <v:line id="_x0000_s1026" o:spid="_x0000_s1026" o:spt="20" style="position:absolute;left:364320;top:266760;flip:x;height:0;width:217080;" filled="f" stroked="t" coordsize="21600,21600" o:gfxdata="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m1ysLoAAADbAAAADwAAAAAAAAABACAAAAA4AAAAZHJzL2Rvd25yZXYueG1s&#10;UEsBAhQAFAAAAAgAh07iQDMvBZ47AAAAOQAAABAAAAAAAAAAAQAgAAAAHwEAAGRycy9zaGFwZXht&#10;bC54bWxQSwUGAAAAAAYABgBbAQAAyQMAAAAA&#10;">
                  <v:fill on="f" focussize="0,0"/>
                  <v:stroke weight="0.992125984251969pt" color="#000000 [3213]" joinstyle="round" startarrow="classic"/>
                  <v:imagedata o:title=""/>
                  <o:lock v:ext="edit" aspectratio="f"/>
                </v:line>
                <v:line id="_x0000_s1026" o:spid="_x0000_s1026" o:spt="20" style="position:absolute;left:1104120;top:176400;flip:x;height:0;width:217080;" filled="f" stroked="t" coordsize="21600,21600" o:gfxdata="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SHXK70AAADbAAAADwAAAAAAAAABACAAAAA4AAAAZHJzL2Rvd25yZXYu&#10;eG1sUEsBAhQAFAAAAAgAh07iQDMvBZ47AAAAOQAAABAAAAAAAAAAAQAgAAAAIgEAAGRycy9zaGFw&#10;ZXhtbC54bWxQSwUGAAAAAAYABgBbAQAAzAMAAAAA&#10;">
                  <v:fill on="f" focussize="0,0"/>
                  <v:stroke weight="0.992125984251969pt" color="#000000 [3213]" joinstyle="round" startarrow="classic"/>
                  <v:imagedata o:title=""/>
                  <o:lock v:ext="edit" aspectratio="f"/>
                </v:line>
                <v:rect id="_x0000_s1026" o:spid="_x0000_s1026" o:spt="1" style="position:absolute;left:0;top:0;height:0;width:0;" fillcolor="#FFFFFF" filled="t" stroked="t" coordsize="21600,21600" o:gfxdata="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A3jA4bcAAADbAAAADwAAAAAAAAABACAAAAA4AAAAZHJzL2Rvd25yZXYueG1sUEsB&#10;AhQAFAAAAAgAh07iQDMvBZ47AAAAOQAAABAAAAAAAAAAAQAgAAAAHAEAAGRycy9zaGFwZXhtbC54&#10;bWxQSwUGAAAAAAYABgBbAQAAxgM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b(31:0)</w:t>
                        </w:r>
                      </w:p>
                    </w:txbxContent>
                  </v:textbox>
                </v:rect>
                <v:rect id="_x0000_s1026" o:spid="_x0000_s1026" o:spt="1" style="position:absolute;left:2341800;top:178560;height:249480;width:1329120;" fillcolor="#FFFFFF" filled="t" stroked="t" coordsize="21600,21600" o:gfxdata="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&#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sNGV6uQAAANsAAAAPAAAAAAAAAAEAIAAAADgAAABkcnMvZG93bnJldi54bWxQ&#10;SwECFAAUAAAACACHTuJAMy8FnjsAAAA5AAAAEAAAAAAAAAABACAAAAAeAQAAZHJzL3NoYXBleG1s&#10;LnhtbFBLBQYAAAAABgAGAFsBAADIAw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p(31:0)</w:t>
                        </w:r>
                      </w:p>
                    </w:txbxContent>
                  </v:textbox>
                </v:rect>
                <w10:wrap type="none"/>
                <w10:anchorlock/>
              </v:group>
            </w:pict>
          </mc:Fallback>
        </mc:AlternateContent>
      </w:r>
    </w:p>
    <w:p>
      <w:pPr>
        <w:spacing w:line="276" w:lineRule="auto"/>
        <w:ind w:firstLine="435"/>
        <w:jc w:val="center"/>
        <w:rPr>
          <w:sz w:val="24"/>
        </w:rPr>
      </w:pPr>
      <w:r>
        <w:rPr>
          <w:sz w:val="24"/>
        </w:rPr>
        <w:t xml:space="preserve">图1-3 </w:t>
      </w: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sz w:val="24"/>
        </w:rPr>
        <w:t>4乘法器结构框图</w:t>
      </w:r>
    </w:p>
    <w:p>
      <w:pPr>
        <w:spacing w:line="276" w:lineRule="auto"/>
        <w:ind w:firstLine="435"/>
        <w:jc w:val="center"/>
        <w:rPr>
          <w:sz w:val="24"/>
        </w:rPr>
      </w:pPr>
    </w:p>
    <w:p>
      <w:pPr>
        <w:spacing w:line="276" w:lineRule="auto"/>
        <w:ind w:firstLine="435"/>
        <w:rPr>
          <w:sz w:val="24"/>
        </w:rPr>
      </w:pPr>
      <w:r>
        <w:rPr>
          <w:sz w:val="24"/>
        </w:rPr>
        <w:t>在四位乘法器</w:t>
      </w:r>
      <w:r>
        <w:rPr>
          <w:color w:val="000000" w:themeColor="text1"/>
          <w:sz w:val="24"/>
          <w14:textFill>
            <w14:solidFill>
              <w14:schemeClr w14:val="tx1"/>
            </w14:solidFill>
          </w14:textFill>
        </w:rPr>
        <w:t>Mul4</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4上进行改进，将</w:t>
      </w:r>
      <w:r>
        <w:rPr>
          <w:sz w:val="24"/>
        </w:rPr>
        <w:t>数据通路上的数据位宽都改为32位，即可实现</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sz w:val="24"/>
        </w:rPr>
        <w:t>4。</w:t>
      </w:r>
    </w:p>
    <w:p>
      <w:pPr>
        <w:spacing w:line="276" w:lineRule="auto"/>
        <w:ind w:firstLine="435"/>
        <w:rPr>
          <w:sz w:val="24"/>
        </w:rPr>
      </w:pPr>
    </w:p>
    <w:p>
      <w:pPr>
        <w:spacing w:line="276" w:lineRule="auto"/>
        <w:rPr>
          <w:b/>
          <w:sz w:val="24"/>
        </w:rPr>
      </w:pPr>
      <w:r>
        <w:rPr>
          <w:b/>
          <w:sz w:val="24"/>
        </w:rPr>
        <w:t>（3）32</w:t>
      </w:r>
      <w:r>
        <w:rPr>
          <w:rFonts w:ascii="Wingdings 2" w:hAnsi="Wingdings 2" w:eastAsia="Wingdings 2" w:cs="Wingdings 2"/>
          <w:b/>
          <w:color w:val="000000" w:themeColor="text1"/>
          <w:sz w:val="24"/>
          <w14:textFill>
            <w14:solidFill>
              <w14:schemeClr w14:val="tx1"/>
            </w14:solidFill>
          </w14:textFill>
        </w:rPr>
        <w:t></w:t>
      </w:r>
      <w:r>
        <w:rPr>
          <w:b/>
          <w:color w:val="000000" w:themeColor="text1"/>
          <w:sz w:val="24"/>
          <w14:textFill>
            <w14:solidFill>
              <w14:schemeClr w14:val="tx1"/>
            </w14:solidFill>
          </w14:textFill>
        </w:rPr>
        <w:t>32</w:t>
      </w:r>
      <w:r>
        <w:rPr>
          <w:b/>
          <w:sz w:val="24"/>
        </w:rPr>
        <w:t>乘法器设计</w:t>
      </w:r>
    </w:p>
    <w:p>
      <w:pPr>
        <w:spacing w:line="276" w:lineRule="auto"/>
        <w:ind w:firstLine="435"/>
        <w:rPr>
          <w:sz w:val="24"/>
        </w:rPr>
      </w:pP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sz w:val="24"/>
        </w:rPr>
        <w:t>乘法器</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sz w:val="24"/>
        </w:rPr>
        <w:t>实现两个无符号的32位二进制数的乘法运算，其结构框图如图1-4所示。设被乘数为b(31:0)，乘数为a(31:0)，乘积也用32位二进制数表示，乘积为p(31:0)。这里，要求乘积p能用32位二进制数表示，且不会发生溢出。</w:t>
      </w:r>
    </w:p>
    <w:p>
      <w:pPr>
        <w:spacing w:line="276" w:lineRule="auto"/>
        <w:ind w:firstLine="1560"/>
        <w:rPr>
          <w:sz w:val="24"/>
        </w:rPr>
      </w:pPr>
      <w:r>
        <mc:AlternateContent>
          <mc:Choice Requires="wpg">
            <w:drawing>
              <wp:inline distT="0" distB="0" distL="0" distR="0">
                <wp:extent cx="0" cy="0"/>
                <wp:effectExtent l="13335" t="38100" r="82550" b="38735"/>
                <wp:docPr id="18" name="Group 18"/>
                <wp:cNvGraphicFramePr/>
                <a:graphic xmlns:a="http://schemas.openxmlformats.org/drawingml/2006/main">
                  <a:graphicData uri="http://schemas.microsoft.com/office/word/2010/wordprocessingGroup">
                    <wpg:wgp>
                      <wpg:cNvGrpSpPr/>
                      <wpg:grpSpPr>
                        <a:xfrm>
                          <a:off x="0" y="0"/>
                          <a:ext cx="0" cy="0"/>
                          <a:chOff x="0" y="0"/>
                          <a:chExt cx="3670920" cy="672480"/>
                        </a:xfrm>
                      </wpg:grpSpPr>
                      <wps:wsp>
                        <wps:cNvPr id="19" name="Rectangle 19"/>
                        <wps:cNvSpPr/>
                        <wps:spPr>
                          <a:xfrm>
                            <a:off x="1033200" y="0"/>
                            <a:ext cx="912600" cy="6724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Mul3232</w:t>
                              </w:r>
                            </w:p>
                          </w:txbxContent>
                        </wps:txbx>
                        <wps:bodyPr lIns="90000" tIns="45000" rIns="90000" bIns="45000" anchor="ctr">
                          <a:noAutofit/>
                        </wps:bodyPr>
                      </wps:wsp>
                      <wps:wsp>
                        <wps:cNvPr id="20" name="Straight Connector 20"/>
                        <wps:cNvCnPr/>
                        <wps:spPr>
                          <a:xfrm flipH="1">
                            <a:off x="368280" y="87120"/>
                            <a:ext cx="21636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21" name="Straight Connector 21"/>
                        <wps:cNvCnPr/>
                        <wps:spPr>
                          <a:xfrm flipH="1">
                            <a:off x="364320" y="266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22" name="Straight Connector 22"/>
                        <wps:cNvCnPr/>
                        <wps:spPr>
                          <a:xfrm flipH="1">
                            <a:off x="1104120" y="17640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23" name="Rectangle 23"/>
                        <wps:cNvSpPr/>
                        <wps:spPr>
                          <a:xfrm>
                            <a:off x="0" y="0"/>
                            <a:ext cx="0" cy="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a(31:0)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b(31:0)</w:t>
                              </w:r>
                            </w:p>
                          </w:txbxContent>
                        </wps:txbx>
                        <wps:bodyPr lIns="90000" tIns="45000" rIns="90000" bIns="45000">
                          <a:spAutoFit/>
                        </wps:bodyPr>
                      </wps:wsp>
                      <wps:wsp>
                        <wps:cNvPr id="24" name="Rectangle 24"/>
                        <wps:cNvSpPr/>
                        <wps:spPr>
                          <a:xfrm>
                            <a:off x="2341800" y="178560"/>
                            <a:ext cx="1329120" cy="24948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p(31:0)</w:t>
                              </w:r>
                            </w:p>
                          </w:txbxContent>
                        </wps:txbx>
                        <wps:bodyPr lIns="90000" tIns="45000" rIns="90000" bIns="45000">
                          <a:spAutoFit/>
                        </wps:bodyPr>
                      </wps:wsp>
                    </wpg:wgp>
                  </a:graphicData>
                </a:graphic>
              </wp:inline>
            </w:drawing>
          </mc:Choice>
          <mc:Fallback>
            <w:pict>
              <v:group id="_x0000_s1026" o:spid="_x0000_s1026" o:spt="203" style="height:0pt;width:0pt;" coordsize="3670920,67248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WAAAAZHJzL1BLAQIUABQAAAAI&#10;AIdO4kCVWBzOzwAAAP8AAAAPAAAAAAAAAAEAIAAAADgAAABkcnMvZG93bnJldi54bWxQSwECFAAU&#10;AAAACACHTuJA7AvCxnMDAAAqDwAADgAAAAAAAAABACAAAAA0AQAAZHJzL2Uyb0RvYy54bWxQSwUG&#10;AAAAAAYABgBZAQAAGQcAAAAA&#10;">
                <o:lock v:ext="edit" aspectratio="f"/>
                <v:rect id="_x0000_s1026" o:spid="_x0000_s1026" o:spt="1" style="position:absolute;left:1033200;top:0;height:672480;width:912600;v-text-anchor:middle;" filled="f" stroked="t" coordsize="21600,21600" o:gfxdata="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pNnT70AAADbAAAADwAAAAAAAAABACAAAAA4AAAAZHJzL2Rvd25yZXYu&#10;eG1sUEsBAhQAFAAAAAgAh07iQDMvBZ47AAAAOQAAABAAAAAAAAAAAQAgAAAAIgEAAGRycy9zaGFw&#10;ZXhtbC54bWxQSwUGAAAAAAYABgBbAQAAzAMAAAAA&#10;">
                  <v:fill on="f" focussize="0,0"/>
                  <v:stroke weight="2pt" color="#000000 [3213]" joinstyle="round"/>
                  <v:imagedata o:title=""/>
                  <o:lock v:ext="edit" aspectratio="f"/>
                  <v:textbox inset="2.5mm,1.25mm,2.5mm,1.25mm">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Mul3232</w:t>
                        </w:r>
                      </w:p>
                    </w:txbxContent>
                  </v:textbox>
                </v:rect>
                <v:line id="_x0000_s1026" o:spid="_x0000_s1026" o:spt="20" style="position:absolute;left:368280;top:87120;flip:x;height:0;width:216360;" filled="f" stroked="t" coordsize="21600,21600" o:gfxdata="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POr4OvAAAANsAAAAPAAAAAAAAAAEAIAAAADgAAABkcnMvZG93bnJldi54&#10;bWxQSwECFAAUAAAACACHTuJAMy8FnjsAAAA5AAAAEAAAAAAAAAABACAAAAAhAQAAZHJzL3NoYXBl&#10;eG1sLnhtbFBLBQYAAAAABgAGAFsBAADLAwAAAAA=&#10;">
                  <v:fill on="f" focussize="0,0"/>
                  <v:stroke weight="0.992125984251969pt" color="#000000 [3213]" joinstyle="round" startarrow="classic"/>
                  <v:imagedata o:title=""/>
                  <o:lock v:ext="edit" aspectratio="f"/>
                </v:line>
                <v:line id="_x0000_s1026" o:spid="_x0000_s1026" o:spt="20" style="position:absolute;left:364320;top:266760;flip:x;height:0;width:217080;" filled="f" stroked="t" coordsize="21600,21600" o:gfxdata="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HYblb0AAADbAAAADwAAAAAAAAABACAAAAA4AAAAZHJzL2Rvd25yZXYu&#10;eG1sUEsBAhQAFAAAAAgAh07iQDMvBZ47AAAAOQAAABAAAAAAAAAAAQAgAAAAIgEAAGRycy9zaGFw&#10;ZXhtbC54bWxQSwUGAAAAAAYABgBbAQAAzAMAAAAA&#10;">
                  <v:fill on="f" focussize="0,0"/>
                  <v:stroke weight="0.992125984251969pt" color="#000000 [3213]" joinstyle="round" startarrow="classic"/>
                  <v:imagedata o:title=""/>
                  <o:lock v:ext="edit" aspectratio="f"/>
                </v:line>
                <v:line id="_x0000_s1026" o:spid="_x0000_s1026" o:spt="20" style="position:absolute;left:1104120;top:176400;flip:x;height:0;width:217080;" filled="f" stroked="t" coordsize="21600,21600" o:gfxdata="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pIXivwAAANsAAAAPAAAAAAAAAAEAIAAAADgAAABkcnMvZG93bnJl&#10;di54bWxQSwECFAAUAAAACACHTuJAMy8FnjsAAAA5AAAAEAAAAAAAAAABACAAAAAkAQAAZHJzL3No&#10;YXBleG1sLnhtbFBLBQYAAAAABgAGAFsBAADOAwAAAAA=&#10;">
                  <v:fill on="f" focussize="0,0"/>
                  <v:stroke weight="0.992125984251969pt" color="#000000 [3213]" joinstyle="round" startarrow="classic"/>
                  <v:imagedata o:title=""/>
                  <o:lock v:ext="edit" aspectratio="f"/>
                </v:line>
                <v:rect id="_x0000_s1026" o:spid="_x0000_s1026" o:spt="1" style="position:absolute;left:0;top:0;height:0;width:0;" fillcolor="#FFFFFF" filled="t" stroked="t" coordsize="21600,21600" o:gfxdata="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dY6nEvAAAANsAAAAPAAAAAAAAAAEAIAAAADgAAABkcnMvZG93bnJldi54&#10;bWxQSwECFAAUAAAACACHTuJAMy8FnjsAAAA5AAAAEAAAAAAAAAABACAAAAAhAQAAZHJzL3NoYXBl&#10;eG1sLnhtbFBLBQYAAAAABgAGAFsBAADLAw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a(31:0)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b(31:0)</w:t>
                        </w:r>
                      </w:p>
                    </w:txbxContent>
                  </v:textbox>
                </v:rect>
                <v:rect id="_x0000_s1026" o:spid="_x0000_s1026" o:spt="1" style="position:absolute;left:2341800;top:178560;height:249480;width:1329120;" fillcolor="#FFFFFF" filled="t" stroked="t" coordsize="21600,21600" o:gfxdata="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ijGwvAAAANsAAAAPAAAAAAAAAAEAIAAAADgAAABkcnMvZG93bnJldi54&#10;bWxQSwECFAAUAAAACACHTuJAMy8FnjsAAAA5AAAAEAAAAAAAAAABACAAAAAhAQAAZHJzL3NoYXBl&#10;eG1sLnhtbFBLBQYAAAAABgAGAFsBAADLAw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p(31:0)</w:t>
                        </w:r>
                      </w:p>
                    </w:txbxContent>
                  </v:textbox>
                </v:rect>
                <w10:wrap type="none"/>
                <w10:anchorlock/>
              </v:group>
            </w:pict>
          </mc:Fallback>
        </mc:AlternateContent>
      </w:r>
    </w:p>
    <w:p>
      <w:pPr>
        <w:spacing w:line="276" w:lineRule="auto"/>
        <w:jc w:val="center"/>
        <w:rPr>
          <w:sz w:val="24"/>
        </w:rPr>
      </w:pPr>
      <w:r>
        <w:rPr>
          <w:sz w:val="24"/>
        </w:rPr>
        <w:t xml:space="preserve">图1-4    </w:t>
      </w: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sz w:val="24"/>
        </w:rPr>
        <w:t>乘法器结构框图</w:t>
      </w:r>
    </w:p>
    <w:p>
      <w:pPr>
        <w:spacing w:line="276" w:lineRule="auto"/>
        <w:ind w:firstLine="435"/>
        <w:rPr>
          <w:sz w:val="24"/>
        </w:rPr>
      </w:pPr>
    </w:p>
    <w:p>
      <w:pPr>
        <w:spacing w:line="276" w:lineRule="auto"/>
        <w:ind w:firstLine="435"/>
        <w:rPr>
          <w:sz w:val="24"/>
        </w:rPr>
      </w:pPr>
      <w:r>
        <w:rPr>
          <w:sz w:val="24"/>
        </w:rPr>
        <w:t>用</w:t>
      </w: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sz w:val="24"/>
        </w:rPr>
        <w:t>4乘法器</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sz w:val="24"/>
        </w:rPr>
        <w:t>4作为基本部件</w:t>
      </w:r>
      <w:r>
        <w:rPr>
          <w:color w:val="000000" w:themeColor="text1"/>
          <w:sz w:val="24"/>
          <w14:textFill>
            <w14:solidFill>
              <w14:schemeClr w14:val="tx1"/>
            </w14:solidFill>
          </w14:textFill>
        </w:rPr>
        <w:t>，</w:t>
      </w:r>
      <w:r>
        <w:rPr>
          <w:sz w:val="24"/>
        </w:rPr>
        <w:t>实现</w:t>
      </w:r>
      <w:r>
        <w:rPr>
          <w:color w:val="000000" w:themeColor="text1"/>
          <w:sz w:val="24"/>
          <w14:textFill>
            <w14:solidFill>
              <w14:schemeClr w14:val="tx1"/>
            </w14:solidFill>
          </w14:textFill>
        </w:rPr>
        <w:t>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sz w:val="24"/>
        </w:rPr>
        <w:t>乘法器</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sz w:val="24"/>
        </w:rPr>
        <w:t>。</w:t>
      </w:r>
    </w:p>
    <w:p>
      <w:pPr>
        <w:spacing w:line="276" w:lineRule="auto"/>
        <w:ind w:firstLine="435"/>
        <w:rPr>
          <w:sz w:val="24"/>
        </w:rPr>
      </w:pPr>
      <w:r>
        <w:rPr>
          <w:sz w:val="24"/>
        </w:rPr>
        <w:t>设被乘数为b(31:0)=(b</w:t>
      </w:r>
      <w:r>
        <w:rPr>
          <w:sz w:val="24"/>
          <w:vertAlign w:val="subscript"/>
        </w:rPr>
        <w:t>31</w:t>
      </w:r>
      <w:r>
        <w:rPr>
          <w:sz w:val="24"/>
        </w:rPr>
        <w:t>b</w:t>
      </w:r>
      <w:r>
        <w:rPr>
          <w:sz w:val="24"/>
          <w:vertAlign w:val="subscript"/>
        </w:rPr>
        <w:t>30</w:t>
      </w:r>
      <w:r>
        <w:rPr>
          <w:sz w:val="24"/>
        </w:rPr>
        <w:t>b</w:t>
      </w:r>
      <w:r>
        <w:rPr>
          <w:sz w:val="24"/>
          <w:vertAlign w:val="subscript"/>
        </w:rPr>
        <w:t>29</w:t>
      </w:r>
      <w:r>
        <w:rPr>
          <w:sz w:val="24"/>
        </w:rPr>
        <w:t>b</w:t>
      </w:r>
      <w:r>
        <w:rPr>
          <w:sz w:val="24"/>
          <w:vertAlign w:val="subscript"/>
        </w:rPr>
        <w:t>28</w:t>
      </w:r>
      <w:r>
        <w:rPr>
          <w:rFonts w:eastAsia="仿宋"/>
          <w:b/>
        </w:rPr>
        <w:t>···</w:t>
      </w:r>
      <w:r>
        <w:rPr>
          <w:sz w:val="24"/>
        </w:rPr>
        <w:t>b</w:t>
      </w:r>
      <w:r>
        <w:rPr>
          <w:sz w:val="24"/>
          <w:vertAlign w:val="subscript"/>
        </w:rPr>
        <w:t>15</w:t>
      </w:r>
      <w:r>
        <w:rPr>
          <w:sz w:val="24"/>
        </w:rPr>
        <w:t>b</w:t>
      </w:r>
      <w:r>
        <w:rPr>
          <w:sz w:val="24"/>
          <w:vertAlign w:val="subscript"/>
        </w:rPr>
        <w:t>14</w:t>
      </w:r>
      <w:r>
        <w:rPr>
          <w:sz w:val="24"/>
        </w:rPr>
        <w:t>b</w:t>
      </w:r>
      <w:r>
        <w:rPr>
          <w:sz w:val="24"/>
          <w:vertAlign w:val="subscript"/>
        </w:rPr>
        <w:t>13</w:t>
      </w:r>
      <w:r>
        <w:rPr>
          <w:sz w:val="24"/>
        </w:rPr>
        <w:t>b</w:t>
      </w:r>
      <w:r>
        <w:rPr>
          <w:sz w:val="24"/>
          <w:vertAlign w:val="subscript"/>
        </w:rPr>
        <w:t>12</w:t>
      </w:r>
      <w:r>
        <w:rPr>
          <w:rFonts w:eastAsia="仿宋"/>
          <w:b/>
        </w:rPr>
        <w:t>···</w:t>
      </w:r>
      <w:r>
        <w:rPr>
          <w:sz w:val="24"/>
        </w:rPr>
        <w:t>b</w:t>
      </w:r>
      <w:r>
        <w:rPr>
          <w:sz w:val="24"/>
          <w:vertAlign w:val="subscript"/>
        </w:rPr>
        <w:t>4</w:t>
      </w:r>
      <w:r>
        <w:rPr>
          <w:sz w:val="24"/>
        </w:rPr>
        <w:t>b</w:t>
      </w:r>
      <w:r>
        <w:rPr>
          <w:sz w:val="24"/>
          <w:vertAlign w:val="subscript"/>
        </w:rPr>
        <w:t>3</w:t>
      </w:r>
      <w:r>
        <w:rPr>
          <w:sz w:val="24"/>
        </w:rPr>
        <w:t>b</w:t>
      </w:r>
      <w:r>
        <w:rPr>
          <w:sz w:val="24"/>
          <w:vertAlign w:val="subscript"/>
        </w:rPr>
        <w:t>2</w:t>
      </w:r>
      <w:r>
        <w:rPr>
          <w:sz w:val="24"/>
        </w:rPr>
        <w:t>b</w:t>
      </w:r>
      <w:r>
        <w:rPr>
          <w:sz w:val="24"/>
          <w:vertAlign w:val="subscript"/>
        </w:rPr>
        <w:t>1</w:t>
      </w:r>
      <w:r>
        <w:rPr>
          <w:sz w:val="24"/>
        </w:rPr>
        <w:t>b</w:t>
      </w:r>
      <w:r>
        <w:rPr>
          <w:sz w:val="24"/>
          <w:vertAlign w:val="subscript"/>
        </w:rPr>
        <w:t>0</w:t>
      </w:r>
      <w:r>
        <w:rPr>
          <w:sz w:val="24"/>
        </w:rPr>
        <w:t>)</w:t>
      </w:r>
      <w:r>
        <w:rPr>
          <w:sz w:val="24"/>
          <w:vertAlign w:val="subscript"/>
        </w:rPr>
        <w:t>2</w:t>
      </w:r>
    </w:p>
    <w:p>
      <w:pPr>
        <w:spacing w:line="276" w:lineRule="auto"/>
        <w:ind w:firstLine="435"/>
        <w:rPr>
          <w:sz w:val="24"/>
        </w:rPr>
      </w:pPr>
      <w:r>
        <w:rPr>
          <w:sz w:val="24"/>
        </w:rPr>
        <w:t>乘数为a(31:0)=(a</w:t>
      </w:r>
      <w:r>
        <w:rPr>
          <w:sz w:val="24"/>
          <w:vertAlign w:val="subscript"/>
        </w:rPr>
        <w:t>31</w:t>
      </w:r>
      <w:r>
        <w:rPr>
          <w:sz w:val="24"/>
        </w:rPr>
        <w:t>a</w:t>
      </w:r>
      <w:r>
        <w:rPr>
          <w:sz w:val="24"/>
          <w:vertAlign w:val="subscript"/>
        </w:rPr>
        <w:t>30</w:t>
      </w:r>
      <w:r>
        <w:rPr>
          <w:sz w:val="24"/>
        </w:rPr>
        <w:t>a</w:t>
      </w:r>
      <w:r>
        <w:rPr>
          <w:sz w:val="24"/>
          <w:vertAlign w:val="subscript"/>
        </w:rPr>
        <w:t>29</w:t>
      </w:r>
      <w:r>
        <w:rPr>
          <w:sz w:val="24"/>
        </w:rPr>
        <w:t>a</w:t>
      </w:r>
      <w:r>
        <w:rPr>
          <w:sz w:val="24"/>
          <w:vertAlign w:val="subscript"/>
        </w:rPr>
        <w:t>28</w:t>
      </w:r>
      <w:r>
        <w:rPr>
          <w:rFonts w:eastAsia="仿宋"/>
          <w:b/>
        </w:rPr>
        <w:t>···</w:t>
      </w:r>
      <w:r>
        <w:rPr>
          <w:sz w:val="24"/>
        </w:rPr>
        <w:t>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rFonts w:eastAsia="仿宋"/>
          <w:b/>
        </w:rPr>
        <w:t>···</w:t>
      </w:r>
      <w:r>
        <w:rPr>
          <w:sz w:val="24"/>
        </w:rPr>
        <w:t>a</w:t>
      </w:r>
      <w:r>
        <w:rPr>
          <w:sz w:val="24"/>
          <w:vertAlign w:val="subscript"/>
        </w:rPr>
        <w:t>3</w:t>
      </w:r>
      <w:r>
        <w:rPr>
          <w:sz w:val="24"/>
        </w:rPr>
        <w:t>a</w:t>
      </w:r>
      <w:r>
        <w:rPr>
          <w:sz w:val="24"/>
          <w:vertAlign w:val="subscript"/>
        </w:rPr>
        <w:t>2</w:t>
      </w:r>
      <w:r>
        <w:rPr>
          <w:sz w:val="24"/>
        </w:rPr>
        <w:t>a</w:t>
      </w:r>
      <w:r>
        <w:rPr>
          <w:sz w:val="24"/>
          <w:vertAlign w:val="subscript"/>
        </w:rPr>
        <w:t>1</w:t>
      </w:r>
      <w:r>
        <w:rPr>
          <w:sz w:val="24"/>
        </w:rPr>
        <w:t>a</w:t>
      </w:r>
      <w:r>
        <w:rPr>
          <w:sz w:val="24"/>
          <w:vertAlign w:val="subscript"/>
        </w:rPr>
        <w:t>0</w:t>
      </w:r>
      <w:r>
        <w:rPr>
          <w:sz w:val="24"/>
        </w:rPr>
        <w:t>)</w:t>
      </w:r>
      <w:r>
        <w:rPr>
          <w:sz w:val="24"/>
          <w:vertAlign w:val="subscript"/>
        </w:rPr>
        <w:t>2</w:t>
      </w:r>
    </w:p>
    <w:p>
      <w:pPr>
        <w:spacing w:line="276" w:lineRule="auto"/>
        <w:ind w:firstLine="435"/>
        <w:rPr>
          <w:color w:val="000000" w:themeColor="text1"/>
          <w:sz w:val="24"/>
          <w:vertAlign w:val="superscript"/>
          <w14:textFill>
            <w14:solidFill>
              <w14:schemeClr w14:val="tx1"/>
            </w14:solidFill>
          </w14:textFill>
        </w:rPr>
      </w:pPr>
      <w:r>
        <w:rPr>
          <w:sz w:val="24"/>
        </w:rPr>
        <w:t xml:space="preserve">        =(a</w:t>
      </w:r>
      <w:r>
        <w:rPr>
          <w:sz w:val="24"/>
          <w:vertAlign w:val="subscript"/>
        </w:rPr>
        <w:t>31</w:t>
      </w:r>
      <w:r>
        <w:rPr>
          <w:sz w:val="24"/>
        </w:rPr>
        <w:t>a</w:t>
      </w:r>
      <w:r>
        <w:rPr>
          <w:sz w:val="24"/>
          <w:vertAlign w:val="subscript"/>
        </w:rPr>
        <w:t>30</w:t>
      </w:r>
      <w:r>
        <w:rPr>
          <w:sz w:val="24"/>
        </w:rPr>
        <w:t>a</w:t>
      </w:r>
      <w:r>
        <w:rPr>
          <w:sz w:val="24"/>
          <w:vertAlign w:val="subscript"/>
        </w:rPr>
        <w:t>29</w:t>
      </w:r>
      <w:r>
        <w:rPr>
          <w:sz w:val="24"/>
        </w:rPr>
        <w:t>a</w:t>
      </w:r>
      <w:r>
        <w:rPr>
          <w:sz w:val="24"/>
          <w:vertAlign w:val="subscript"/>
        </w:rPr>
        <w:t>28</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28</w:t>
      </w:r>
      <w:r>
        <w:rPr>
          <w:color w:val="000000" w:themeColor="text1"/>
          <w:sz w:val="24"/>
          <w14:textFill>
            <w14:solidFill>
              <w14:schemeClr w14:val="tx1"/>
            </w14:solidFill>
          </w14:textFill>
        </w:rPr>
        <w:t>+</w:t>
      </w:r>
      <w:r>
        <w:rPr>
          <w:rFonts w:eastAsia="仿宋"/>
          <w:b/>
        </w:rPr>
        <w:t>···</w:t>
      </w:r>
      <w:r>
        <w:rPr>
          <w:color w:val="000000" w:themeColor="text1"/>
          <w:sz w:val="24"/>
          <w14:textFill>
            <w14:solidFill>
              <w14:schemeClr w14:val="tx1"/>
            </w14:solidFill>
          </w14:textFill>
        </w:rPr>
        <w:t>+</w:t>
      </w:r>
      <w:r>
        <w:rPr>
          <w:rFonts w:eastAsia="仿宋"/>
          <w:b/>
        </w:rPr>
        <w:t xml:space="preserve"> (</w:t>
      </w:r>
      <w:r>
        <w:rPr>
          <w:sz w:val="24"/>
        </w:rPr>
        <w:t xml:space="preserve"> 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12</w:t>
      </w:r>
      <w:r>
        <w:rPr>
          <w:color w:val="000000" w:themeColor="text1"/>
          <w:sz w:val="24"/>
          <w14:textFill>
            <w14:solidFill>
              <w14:schemeClr w14:val="tx1"/>
            </w14:solidFill>
          </w14:textFill>
        </w:rPr>
        <w:t>+</w:t>
      </w:r>
      <w:r>
        <w:rPr>
          <w:rFonts w:eastAsia="仿宋"/>
          <w:b/>
        </w:rPr>
        <w:t>···</w:t>
      </w:r>
      <w:r>
        <w:rPr>
          <w:color w:val="000000" w:themeColor="text1"/>
          <w:sz w:val="24"/>
          <w14:textFill>
            <w14:solidFill>
              <w14:schemeClr w14:val="tx1"/>
            </w14:solidFill>
          </w14:textFill>
        </w:rPr>
        <w:t>+</w:t>
      </w:r>
      <w:r>
        <w:rPr>
          <w:sz w:val="24"/>
        </w:rPr>
        <w:t xml:space="preserve"> (a</w:t>
      </w:r>
      <w:r>
        <w:rPr>
          <w:sz w:val="24"/>
          <w:vertAlign w:val="subscript"/>
        </w:rPr>
        <w:t>3</w:t>
      </w:r>
      <w:r>
        <w:rPr>
          <w:sz w:val="24"/>
        </w:rPr>
        <w:t>a</w:t>
      </w:r>
      <w:r>
        <w:rPr>
          <w:sz w:val="24"/>
          <w:vertAlign w:val="subscript"/>
        </w:rPr>
        <w:t>2</w:t>
      </w:r>
      <w:r>
        <w:rPr>
          <w:sz w:val="24"/>
        </w:rPr>
        <w:t>a</w:t>
      </w:r>
      <w:r>
        <w:rPr>
          <w:sz w:val="24"/>
          <w:vertAlign w:val="subscript"/>
        </w:rPr>
        <w:t>1</w:t>
      </w:r>
      <w:r>
        <w:rPr>
          <w:sz w:val="24"/>
        </w:rPr>
        <w:t>a</w:t>
      </w:r>
      <w:r>
        <w:rPr>
          <w:sz w:val="24"/>
          <w:vertAlign w:val="subscript"/>
        </w:rPr>
        <w:t>0</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0</w:t>
      </w:r>
    </w:p>
    <w:p>
      <w:pPr>
        <w:spacing w:line="276" w:lineRule="auto"/>
        <w:ind w:firstLine="435"/>
        <w:rPr>
          <w:color w:val="000000" w:themeColor="text1"/>
          <w:sz w:val="24"/>
          <w14:textFill>
            <w14:solidFill>
              <w14:schemeClr w14:val="tx1"/>
            </w14:solidFill>
          </w14:textFill>
        </w:rPr>
      </w:pPr>
      <w:r>
        <w:rPr>
          <w:color w:val="000000" w:themeColor="text1"/>
          <w:sz w:val="24"/>
          <w14:textFill>
            <w14:solidFill>
              <w14:schemeClr w14:val="tx1"/>
            </w14:solidFill>
          </w14:textFill>
        </w:rPr>
        <w:t>所以，</w:t>
      </w:r>
    </w:p>
    <w:p>
      <w:pPr>
        <w:spacing w:line="276" w:lineRule="auto"/>
        <w:ind w:firstLine="435"/>
        <w:rPr>
          <w:sz w:val="24"/>
        </w:rPr>
      </w:pPr>
      <w:r>
        <w:rPr>
          <w:sz w:val="24"/>
        </w:rPr>
        <w:t>p(31:0)= b(31:0)</w:t>
      </w:r>
      <w:r>
        <w:rPr>
          <w:color w:val="000000" w:themeColor="text1"/>
          <w:sz w:val="24"/>
          <w14:textFill>
            <w14:solidFill>
              <w14:schemeClr w14:val="tx1"/>
            </w14:solidFill>
          </w14:textFill>
        </w:rPr>
        <w:t xml:space="preserve"> </w:t>
      </w:r>
      <w:r>
        <w:rPr>
          <w:rFonts w:ascii="Wingdings 2" w:hAnsi="Wingdings 2" w:eastAsia="Wingdings 2" w:cs="Wingdings 2"/>
          <w:color w:val="000000" w:themeColor="text1"/>
          <w:sz w:val="24"/>
          <w14:textFill>
            <w14:solidFill>
              <w14:schemeClr w14:val="tx1"/>
            </w14:solidFill>
          </w14:textFill>
        </w:rPr>
        <w:t></w:t>
      </w:r>
      <w:r>
        <w:rPr>
          <w:sz w:val="24"/>
        </w:rPr>
        <w:t xml:space="preserve"> a(31:0)</w:t>
      </w:r>
    </w:p>
    <w:p>
      <w:pPr>
        <w:spacing w:line="276" w:lineRule="auto"/>
        <w:ind w:firstLine="435"/>
        <w:rPr>
          <w:color w:val="000000" w:themeColor="text1"/>
          <w:sz w:val="24"/>
          <w14:textFill>
            <w14:solidFill>
              <w14:schemeClr w14:val="tx1"/>
            </w14:solidFill>
          </w14:textFill>
        </w:rPr>
      </w:pPr>
      <w:r>
        <w:rPr>
          <w:sz w:val="24"/>
        </w:rPr>
        <w:t xml:space="preserve">  = b(31:0)</w:t>
      </w:r>
      <w:r>
        <w:rPr>
          <w:color w:val="000000" w:themeColor="text1"/>
          <w:sz w:val="24"/>
          <w14:textFill>
            <w14:solidFill>
              <w14:schemeClr w14:val="tx1"/>
            </w14:solidFill>
          </w14:textFill>
        </w:rPr>
        <w:t xml:space="preserve"> </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w:t>
      </w:r>
      <w:r>
        <w:rPr>
          <w:sz w:val="24"/>
        </w:rPr>
        <w:t>(a</w:t>
      </w:r>
      <w:r>
        <w:rPr>
          <w:sz w:val="24"/>
          <w:vertAlign w:val="subscript"/>
        </w:rPr>
        <w:t>31</w:t>
      </w:r>
      <w:r>
        <w:rPr>
          <w:sz w:val="24"/>
        </w:rPr>
        <w:t>a</w:t>
      </w:r>
      <w:r>
        <w:rPr>
          <w:sz w:val="24"/>
          <w:vertAlign w:val="subscript"/>
        </w:rPr>
        <w:t>30</w:t>
      </w:r>
      <w:r>
        <w:rPr>
          <w:sz w:val="24"/>
        </w:rPr>
        <w:t>a</w:t>
      </w:r>
      <w:r>
        <w:rPr>
          <w:sz w:val="24"/>
          <w:vertAlign w:val="subscript"/>
        </w:rPr>
        <w:t>29</w:t>
      </w:r>
      <w:r>
        <w:rPr>
          <w:sz w:val="24"/>
        </w:rPr>
        <w:t>a</w:t>
      </w:r>
      <w:r>
        <w:rPr>
          <w:sz w:val="24"/>
          <w:vertAlign w:val="subscript"/>
        </w:rPr>
        <w:t>28</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28</w:t>
      </w:r>
      <w:r>
        <w:rPr>
          <w:color w:val="000000" w:themeColor="text1"/>
          <w:sz w:val="24"/>
          <w14:textFill>
            <w14:solidFill>
              <w14:schemeClr w14:val="tx1"/>
            </w14:solidFill>
          </w14:textFill>
        </w:rPr>
        <w:t>+</w:t>
      </w:r>
      <w:r>
        <w:rPr>
          <w:rFonts w:eastAsia="仿宋"/>
          <w:b/>
        </w:rPr>
        <w:t>···</w:t>
      </w:r>
      <w:r>
        <w:rPr>
          <w:color w:val="000000" w:themeColor="text1"/>
          <w:sz w:val="24"/>
          <w14:textFill>
            <w14:solidFill>
              <w14:schemeClr w14:val="tx1"/>
            </w14:solidFill>
          </w14:textFill>
        </w:rPr>
        <w:t>+</w:t>
      </w:r>
      <w:r>
        <w:rPr>
          <w:rFonts w:eastAsia="仿宋"/>
          <w:b/>
        </w:rPr>
        <w:t xml:space="preserve"> (</w:t>
      </w:r>
      <w:r>
        <w:rPr>
          <w:sz w:val="24"/>
        </w:rPr>
        <w:t xml:space="preserve"> 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12</w:t>
      </w:r>
      <w:r>
        <w:rPr>
          <w:color w:val="000000" w:themeColor="text1"/>
          <w:sz w:val="24"/>
          <w14:textFill>
            <w14:solidFill>
              <w14:schemeClr w14:val="tx1"/>
            </w14:solidFill>
          </w14:textFill>
        </w:rPr>
        <w:t>+</w:t>
      </w:r>
      <w:r>
        <w:rPr>
          <w:rFonts w:eastAsia="仿宋"/>
          <w:b/>
        </w:rPr>
        <w:t>···</w:t>
      </w:r>
      <w:r>
        <w:rPr>
          <w:color w:val="000000" w:themeColor="text1"/>
          <w:sz w:val="24"/>
          <w14:textFill>
            <w14:solidFill>
              <w14:schemeClr w14:val="tx1"/>
            </w14:solidFill>
          </w14:textFill>
        </w:rPr>
        <w:t>+</w:t>
      </w:r>
      <w:r>
        <w:rPr>
          <w:sz w:val="24"/>
        </w:rPr>
        <w:t xml:space="preserve"> (a</w:t>
      </w:r>
      <w:r>
        <w:rPr>
          <w:sz w:val="24"/>
          <w:vertAlign w:val="subscript"/>
        </w:rPr>
        <w:t>3</w:t>
      </w:r>
      <w:r>
        <w:rPr>
          <w:sz w:val="24"/>
        </w:rPr>
        <w:t>a</w:t>
      </w:r>
      <w:r>
        <w:rPr>
          <w:sz w:val="24"/>
          <w:vertAlign w:val="subscript"/>
        </w:rPr>
        <w:t>2</w:t>
      </w:r>
      <w:r>
        <w:rPr>
          <w:sz w:val="24"/>
        </w:rPr>
        <w:t>a</w:t>
      </w:r>
      <w:r>
        <w:rPr>
          <w:sz w:val="24"/>
          <w:vertAlign w:val="subscript"/>
        </w:rPr>
        <w:t>1</w:t>
      </w:r>
      <w:r>
        <w:rPr>
          <w:sz w:val="24"/>
        </w:rPr>
        <w:t>a</w:t>
      </w:r>
      <w:r>
        <w:rPr>
          <w:sz w:val="24"/>
          <w:vertAlign w:val="subscript"/>
        </w:rPr>
        <w:t>0</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0</w:t>
      </w:r>
      <w:r>
        <w:rPr>
          <w:sz w:val="24"/>
        </w:rPr>
        <w:t>)</w:t>
      </w:r>
    </w:p>
    <w:p>
      <w:pPr>
        <w:spacing w:line="276" w:lineRule="auto"/>
        <w:ind w:firstLine="720"/>
        <w:rPr>
          <w:color w:val="000000" w:themeColor="text1"/>
          <w:sz w:val="24"/>
          <w:vertAlign w:val="superscript"/>
          <w14:textFill>
            <w14:solidFill>
              <w14:schemeClr w14:val="tx1"/>
            </w14:solidFill>
          </w14:textFill>
        </w:rPr>
      </w:pPr>
      <w:r>
        <w:rPr>
          <w:sz w:val="24"/>
        </w:rPr>
        <w:t>= b(31:0)</w:t>
      </w:r>
      <w:r>
        <w:rPr>
          <w:color w:val="000000" w:themeColor="text1"/>
          <w:sz w:val="24"/>
          <w14:textFill>
            <w14:solidFill>
              <w14:schemeClr w14:val="tx1"/>
            </w14:solidFill>
          </w14:textFill>
        </w:rPr>
        <w:t xml:space="preserve"> </w:t>
      </w:r>
      <w:r>
        <w:rPr>
          <w:rFonts w:ascii="Wingdings 2" w:hAnsi="Wingdings 2" w:eastAsia="Wingdings 2" w:cs="Wingdings 2"/>
          <w:color w:val="000000" w:themeColor="text1"/>
          <w:sz w:val="24"/>
          <w14:textFill>
            <w14:solidFill>
              <w14:schemeClr w14:val="tx1"/>
            </w14:solidFill>
          </w14:textFill>
        </w:rPr>
        <w:t></w:t>
      </w:r>
      <w:r>
        <w:rPr>
          <w:sz w:val="24"/>
        </w:rPr>
        <w:t>(a</w:t>
      </w:r>
      <w:r>
        <w:rPr>
          <w:sz w:val="24"/>
          <w:vertAlign w:val="subscript"/>
        </w:rPr>
        <w:t>31</w:t>
      </w:r>
      <w:r>
        <w:rPr>
          <w:sz w:val="24"/>
        </w:rPr>
        <w:t>a</w:t>
      </w:r>
      <w:r>
        <w:rPr>
          <w:sz w:val="24"/>
          <w:vertAlign w:val="subscript"/>
        </w:rPr>
        <w:t>30</w:t>
      </w:r>
      <w:r>
        <w:rPr>
          <w:sz w:val="24"/>
        </w:rPr>
        <w:t>a</w:t>
      </w:r>
      <w:r>
        <w:rPr>
          <w:sz w:val="24"/>
          <w:vertAlign w:val="subscript"/>
        </w:rPr>
        <w:t>29</w:t>
      </w:r>
      <w:r>
        <w:rPr>
          <w:sz w:val="24"/>
        </w:rPr>
        <w:t>a</w:t>
      </w:r>
      <w:r>
        <w:rPr>
          <w:sz w:val="24"/>
          <w:vertAlign w:val="subscript"/>
        </w:rPr>
        <w:t>28</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 xml:space="preserve">28 </w:t>
      </w:r>
      <w:r>
        <w:rPr>
          <w:color w:val="000000" w:themeColor="text1"/>
          <w:sz w:val="24"/>
          <w14:textFill>
            <w14:solidFill>
              <w14:schemeClr w14:val="tx1"/>
            </w14:solidFill>
          </w14:textFill>
        </w:rPr>
        <w:t>+</w:t>
      </w:r>
      <w:r>
        <w:rPr>
          <w:rFonts w:eastAsia="仿宋"/>
          <w:b/>
        </w:rPr>
        <w:t>···</w:t>
      </w:r>
      <w:r>
        <w:rPr>
          <w:color w:val="000000" w:themeColor="text1"/>
          <w:sz w:val="24"/>
          <w14:textFill>
            <w14:solidFill>
              <w14:schemeClr w14:val="tx1"/>
            </w14:solidFill>
          </w14:textFill>
        </w:rPr>
        <w:t>+</w:t>
      </w:r>
      <w:r>
        <w:rPr>
          <w:sz w:val="24"/>
        </w:rPr>
        <w:t xml:space="preserve"> b(31:0)</w:t>
      </w:r>
      <w:r>
        <w:rPr>
          <w:color w:val="000000" w:themeColor="text1"/>
          <w:sz w:val="24"/>
          <w14:textFill>
            <w14:solidFill>
              <w14:schemeClr w14:val="tx1"/>
            </w14:solidFill>
          </w14:textFill>
        </w:rPr>
        <w:t xml:space="preserve"> </w:t>
      </w:r>
      <w:r>
        <w:rPr>
          <w:rFonts w:ascii="Wingdings 2" w:hAnsi="Wingdings 2" w:eastAsia="Wingdings 2" w:cs="Wingdings 2"/>
          <w:color w:val="000000" w:themeColor="text1"/>
          <w:sz w:val="24"/>
          <w14:textFill>
            <w14:solidFill>
              <w14:schemeClr w14:val="tx1"/>
            </w14:solidFill>
          </w14:textFill>
        </w:rPr>
        <w:t></w:t>
      </w:r>
      <w:r>
        <w:rPr>
          <w:rFonts w:eastAsia="仿宋"/>
          <w:b/>
        </w:rPr>
        <w:t xml:space="preserve"> (</w:t>
      </w:r>
      <w:r>
        <w:rPr>
          <w:sz w:val="24"/>
        </w:rPr>
        <w:t xml:space="preserve"> a</w:t>
      </w:r>
      <w:r>
        <w:rPr>
          <w:sz w:val="24"/>
          <w:vertAlign w:val="subscript"/>
        </w:rPr>
        <w:t>15</w:t>
      </w:r>
      <w:r>
        <w:rPr>
          <w:sz w:val="24"/>
        </w:rPr>
        <w:t>a</w:t>
      </w:r>
      <w:r>
        <w:rPr>
          <w:sz w:val="24"/>
          <w:vertAlign w:val="subscript"/>
        </w:rPr>
        <w:t>14</w:t>
      </w:r>
      <w:r>
        <w:rPr>
          <w:sz w:val="24"/>
        </w:rPr>
        <w:t>a</w:t>
      </w:r>
      <w:r>
        <w:rPr>
          <w:sz w:val="24"/>
          <w:vertAlign w:val="subscript"/>
        </w:rPr>
        <w:t>13</w:t>
      </w:r>
      <w:r>
        <w:rPr>
          <w:sz w:val="24"/>
        </w:rPr>
        <w:t>a</w:t>
      </w:r>
      <w:r>
        <w:rPr>
          <w:sz w:val="24"/>
          <w:vertAlign w:val="subscript"/>
        </w:rPr>
        <w:t>12</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 xml:space="preserve">12 </w:t>
      </w:r>
      <w:r>
        <w:rPr>
          <w:color w:val="000000" w:themeColor="text1"/>
          <w:sz w:val="24"/>
          <w14:textFill>
            <w14:solidFill>
              <w14:schemeClr w14:val="tx1"/>
            </w14:solidFill>
          </w14:textFill>
        </w:rPr>
        <w:t>+</w:t>
      </w:r>
      <w:r>
        <w:rPr>
          <w:rFonts w:eastAsia="仿宋"/>
          <w:b/>
        </w:rPr>
        <w:t>···</w:t>
      </w:r>
    </w:p>
    <w:p>
      <w:pPr>
        <w:spacing w:line="276" w:lineRule="auto"/>
        <w:ind w:firstLine="40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sz w:val="24"/>
        </w:rPr>
        <w:t xml:space="preserve"> b(31:0)</w:t>
      </w:r>
      <w:r>
        <w:rPr>
          <w:color w:val="000000" w:themeColor="text1"/>
          <w:sz w:val="24"/>
          <w14:textFill>
            <w14:solidFill>
              <w14:schemeClr w14:val="tx1"/>
            </w14:solidFill>
          </w14:textFill>
        </w:rPr>
        <w:t xml:space="preserve"> </w:t>
      </w:r>
      <w:r>
        <w:rPr>
          <w:rFonts w:ascii="Wingdings 2" w:hAnsi="Wingdings 2" w:eastAsia="Wingdings 2" w:cs="Wingdings 2"/>
          <w:color w:val="000000" w:themeColor="text1"/>
          <w:sz w:val="24"/>
          <w14:textFill>
            <w14:solidFill>
              <w14:schemeClr w14:val="tx1"/>
            </w14:solidFill>
          </w14:textFill>
        </w:rPr>
        <w:t></w:t>
      </w:r>
      <w:r>
        <w:rPr>
          <w:sz w:val="24"/>
        </w:rPr>
        <w:t xml:space="preserve"> (a</w:t>
      </w:r>
      <w:r>
        <w:rPr>
          <w:sz w:val="24"/>
          <w:vertAlign w:val="subscript"/>
        </w:rPr>
        <w:t>3</w:t>
      </w:r>
      <w:r>
        <w:rPr>
          <w:sz w:val="24"/>
        </w:rPr>
        <w:t>a</w:t>
      </w:r>
      <w:r>
        <w:rPr>
          <w:sz w:val="24"/>
          <w:vertAlign w:val="subscript"/>
        </w:rPr>
        <w:t>2</w:t>
      </w:r>
      <w:r>
        <w:rPr>
          <w:sz w:val="24"/>
        </w:rPr>
        <w:t>a</w:t>
      </w:r>
      <w:r>
        <w:rPr>
          <w:sz w:val="24"/>
          <w:vertAlign w:val="subscript"/>
        </w:rPr>
        <w:t>1</w:t>
      </w:r>
      <w:r>
        <w:rPr>
          <w:sz w:val="24"/>
        </w:rPr>
        <w:t>a</w:t>
      </w:r>
      <w:r>
        <w:rPr>
          <w:sz w:val="24"/>
          <w:vertAlign w:val="subscript"/>
        </w:rPr>
        <w:t>0</w:t>
      </w:r>
      <w:r>
        <w:rPr>
          <w:sz w:val="24"/>
        </w:rPr>
        <w:t>)</w:t>
      </w:r>
      <w:r>
        <w:rPr>
          <w:sz w:val="24"/>
          <w:vertAlign w:val="subscript"/>
        </w:rPr>
        <w:t>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color w:val="000000" w:themeColor="text1"/>
          <w:sz w:val="24"/>
          <w:vertAlign w:val="superscript"/>
          <w14:textFill>
            <w14:solidFill>
              <w14:schemeClr w14:val="tx1"/>
            </w14:solidFill>
          </w14:textFill>
        </w:rPr>
        <w:t>0</w:t>
      </w:r>
    </w:p>
    <w:p>
      <w:pPr>
        <w:spacing w:line="276" w:lineRule="auto"/>
        <w:rPr>
          <w:sz w:val="24"/>
        </w:rPr>
      </w:pPr>
      <w:r>
        <w:rPr>
          <w:color w:val="000000" w:themeColor="text1"/>
          <w:sz w:val="24"/>
          <w14:textFill>
            <w14:solidFill>
              <w14:schemeClr w14:val="tx1"/>
            </w14:solidFill>
          </w14:textFill>
        </w:rPr>
        <w:t xml:space="preserve">   从上述推导可知，Mul32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32可以用8个Mul32</w:t>
      </w:r>
      <w:r>
        <w:rPr>
          <w:rFonts w:ascii="Wingdings 2" w:hAnsi="Wingdings 2" w:eastAsia="Wingdings 2" w:cs="Wingdings 2"/>
          <w:color w:val="000000" w:themeColor="text1"/>
          <w:sz w:val="24"/>
          <w14:textFill>
            <w14:solidFill>
              <w14:schemeClr w14:val="tx1"/>
            </w14:solidFill>
          </w14:textFill>
        </w:rPr>
        <w:t></w:t>
      </w:r>
      <w:r>
        <w:rPr>
          <w:sz w:val="24"/>
        </w:rPr>
        <w:t>4分组相乘，然后通过4的倍数位的左移（相当于乘2</w:t>
      </w:r>
      <w:r>
        <w:rPr>
          <w:sz w:val="24"/>
          <w:vertAlign w:val="superscript"/>
        </w:rPr>
        <w:t>i</w:t>
      </w:r>
      <w:r>
        <w:rPr>
          <w:sz w:val="24"/>
        </w:rPr>
        <w:t>），再将左移结果两两相加得到。</w:t>
      </w:r>
    </w:p>
    <w:p>
      <w:pPr>
        <w:pStyle w:val="10"/>
        <w:jc w:val="left"/>
        <w:rPr>
          <w:rFonts w:ascii="黑体" w:hAnsi="黑体" w:eastAsia="黑体"/>
          <w:sz w:val="28"/>
          <w:szCs w:val="28"/>
        </w:rPr>
      </w:pPr>
      <w:r>
        <w:rPr>
          <w:rFonts w:ascii="黑体" w:hAnsi="黑体" w:eastAsia="黑体"/>
          <w:sz w:val="28"/>
          <w:szCs w:val="28"/>
        </w:rPr>
        <w:t>5、实验设计方案</w:t>
      </w:r>
    </w:p>
    <w:p>
      <w:pPr>
        <w:ind w:firstLine="420"/>
      </w:pPr>
      <w:r>
        <w:rPr>
          <w:rFonts w:ascii="黑体" w:hAnsi="黑体" w:eastAsia="黑体"/>
          <w:b/>
          <w:sz w:val="24"/>
        </w:rPr>
        <w:t>（1）</w:t>
      </w:r>
      <w:r>
        <w:rPr>
          <w:b/>
          <w:sz w:val="24"/>
        </w:rPr>
        <w:t>四位乘法器设计</w:t>
      </w:r>
    </w:p>
    <w:p>
      <w:pPr>
        <w:ind w:firstLine="420"/>
      </w:pPr>
      <w:r>
        <w:rPr>
          <w:b/>
          <w:sz w:val="24"/>
        </w:rPr>
        <w:t>基本公式如图1-5所示</w:t>
      </w:r>
    </w:p>
    <w:p>
      <w:pPr>
        <w:ind w:firstLine="420"/>
        <w:jc w:val="center"/>
        <w:rPr>
          <w:rFonts w:ascii="仿宋" w:hAnsi="仿宋" w:eastAsia="仿宋"/>
          <w:bCs/>
          <w:color w:val="000000"/>
          <w:sz w:val="24"/>
        </w:rPr>
      </w:pPr>
      <w:r>
        <w:drawing>
          <wp:anchor distT="0" distB="0" distL="0" distR="0" simplePos="0" relativeHeight="1024" behindDoc="0" locked="0" layoutInCell="1" allowOverlap="1">
            <wp:simplePos x="0" y="0"/>
            <wp:positionH relativeFrom="column">
              <wp:posOffset>142875</wp:posOffset>
            </wp:positionH>
            <wp:positionV relativeFrom="paragraph">
              <wp:posOffset>635</wp:posOffset>
            </wp:positionV>
            <wp:extent cx="5274310" cy="1344930"/>
            <wp:effectExtent l="0" t="0" r="0" b="0"/>
            <wp:wrapTopAndBottom/>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10"/>
                    <a:stretch>
                      <a:fillRect/>
                    </a:stretch>
                  </pic:blipFill>
                  <pic:spPr>
                    <a:xfrm>
                      <a:off x="0" y="0"/>
                      <a:ext cx="5274310" cy="1344930"/>
                    </a:xfrm>
                    <a:prstGeom prst="rect">
                      <a:avLst/>
                    </a:prstGeom>
                  </pic:spPr>
                </pic:pic>
              </a:graphicData>
            </a:graphic>
          </wp:anchor>
        </w:drawing>
      </w:r>
      <w:r>
        <w:rPr>
          <w:rFonts w:ascii="仿宋" w:hAnsi="仿宋" w:eastAsia="仿宋"/>
          <w:b/>
          <w:bCs/>
          <w:sz w:val="24"/>
        </w:rPr>
        <w:tab/>
      </w:r>
      <w:r>
        <w:rPr>
          <w:rFonts w:ascii="仿宋" w:hAnsi="仿宋" w:eastAsia="仿宋"/>
          <w:bCs/>
          <w:color w:val="000000"/>
          <w:sz w:val="24"/>
        </w:rPr>
        <w:t>图1-5 四位乘法器基本公式</w:t>
      </w:r>
    </w:p>
    <w:p>
      <w:pPr>
        <w:widowControl/>
        <w:ind w:firstLine="843"/>
        <w:jc w:val="left"/>
        <w:rPr>
          <w:color w:val="000000"/>
        </w:rPr>
      </w:pPr>
      <w:r>
        <w:rPr>
          <w:rFonts w:eastAsia="仿宋"/>
          <w:b/>
          <w:color w:val="000000"/>
          <w:sz w:val="24"/>
        </w:rPr>
        <w:t>（2）给出logisim软件绘制的电路图（经过仿真验证基本正确）。如图1-6所示</w:t>
      </w:r>
    </w:p>
    <w:p>
      <w:pPr>
        <w:widowControl/>
        <w:ind w:firstLine="840"/>
        <w:jc w:val="center"/>
        <w:rPr>
          <w:rFonts w:ascii="仿宋" w:hAnsi="仿宋" w:eastAsia="仿宋"/>
          <w:bCs/>
          <w:color w:val="000000"/>
          <w:sz w:val="24"/>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141855"/>
            <wp:effectExtent l="0" t="0" r="0" b="0"/>
            <wp:wrapTopAndBottom/>
            <wp:docPr id="2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pic:cNvPicPr>
                      <a:picLocks noChangeAspect="1" noChangeArrowheads="1"/>
                    </pic:cNvPicPr>
                  </pic:nvPicPr>
                  <pic:blipFill>
                    <a:blip r:embed="rId11"/>
                    <a:stretch>
                      <a:fillRect/>
                    </a:stretch>
                  </pic:blipFill>
                  <pic:spPr>
                    <a:xfrm>
                      <a:off x="0" y="0"/>
                      <a:ext cx="5274310" cy="2141855"/>
                    </a:xfrm>
                    <a:prstGeom prst="rect">
                      <a:avLst/>
                    </a:prstGeom>
                  </pic:spPr>
                </pic:pic>
              </a:graphicData>
            </a:graphic>
          </wp:anchor>
        </w:drawing>
      </w:r>
      <w:r>
        <w:rPr>
          <w:rFonts w:ascii="仿宋" w:hAnsi="仿宋" w:eastAsia="仿宋"/>
          <w:bCs/>
          <w:color w:val="000000"/>
          <w:sz w:val="24"/>
        </w:rPr>
        <w:t>图1-6 四位乘法器电路图</w:t>
      </w:r>
    </w:p>
    <w:p>
      <w:pPr>
        <w:widowControl/>
        <w:ind w:firstLine="241"/>
        <w:jc w:val="center"/>
        <w:rPr>
          <w:rFonts w:ascii="仿宋" w:hAnsi="仿宋" w:eastAsia="仿宋"/>
          <w:b/>
          <w:sz w:val="24"/>
        </w:rPr>
      </w:pPr>
    </w:p>
    <w:p>
      <w:pPr>
        <w:ind w:firstLine="361"/>
        <w:rPr>
          <w:b/>
          <w:bCs/>
          <w:sz w:val="24"/>
        </w:rPr>
      </w:pPr>
      <w:r>
        <w:rPr>
          <w:b/>
          <w:sz w:val="24"/>
        </w:rPr>
        <w:t>（2）32</w:t>
      </w:r>
      <w:r>
        <w:rPr>
          <w:rFonts w:ascii="Wingdings 2" w:hAnsi="Wingdings 2" w:eastAsia="Wingdings 2" w:cs="Wingdings 2"/>
          <w:b/>
          <w:color w:val="000000" w:themeColor="text1"/>
          <w:sz w:val="24"/>
          <w14:textFill>
            <w14:solidFill>
              <w14:schemeClr w14:val="tx1"/>
            </w14:solidFill>
          </w14:textFill>
        </w:rPr>
        <w:t></w:t>
      </w:r>
      <w:r>
        <w:rPr>
          <w:b/>
          <w:color w:val="000000" w:themeColor="text1"/>
          <w:sz w:val="24"/>
          <w14:textFill>
            <w14:solidFill>
              <w14:schemeClr w14:val="tx1"/>
            </w14:solidFill>
          </w14:textFill>
        </w:rPr>
        <w:t>4</w:t>
      </w:r>
      <w:r>
        <w:rPr>
          <w:b/>
          <w:sz w:val="24"/>
        </w:rPr>
        <w:t>乘法器设计</w:t>
      </w:r>
    </w:p>
    <w:p>
      <w:pPr>
        <w:spacing w:line="276" w:lineRule="auto"/>
        <w:ind w:firstLine="420" w:firstLineChars="0"/>
        <w:rPr>
          <w:sz w:val="24"/>
        </w:rPr>
      </w:pPr>
      <w:r>
        <w:rPr>
          <w:sz w:val="24"/>
        </w:rPr>
        <w:t>基本思想与四位二进制乘法器一致，只需要将b的数据位宽改为32即可，基本公式如图1-7所示</w:t>
      </w:r>
    </w:p>
    <w:p>
      <w:pPr>
        <w:widowControl/>
        <w:ind w:firstLine="843"/>
        <w:jc w:val="left"/>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330960"/>
            <wp:effectExtent l="0" t="0" r="0" b="0"/>
            <wp:wrapTopAndBottom/>
            <wp:docPr id="2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pic:cNvPicPr>
                      <a:picLocks noChangeAspect="1" noChangeArrowheads="1"/>
                    </pic:cNvPicPr>
                  </pic:nvPicPr>
                  <pic:blipFill>
                    <a:blip r:embed="rId12"/>
                    <a:stretch>
                      <a:fillRect/>
                    </a:stretch>
                  </pic:blipFill>
                  <pic:spPr>
                    <a:xfrm>
                      <a:off x="0" y="0"/>
                      <a:ext cx="5274310" cy="1330960"/>
                    </a:xfrm>
                    <a:prstGeom prst="rect">
                      <a:avLst/>
                    </a:prstGeom>
                  </pic:spPr>
                </pic:pic>
              </a:graphicData>
            </a:graphic>
          </wp:anchor>
        </w:drawing>
      </w:r>
      <w:r>
        <w:rPr>
          <w:rFonts w:ascii="仿宋" w:hAnsi="仿宋" w:eastAsia="仿宋"/>
          <w:bCs/>
          <w:color w:val="FF0000"/>
          <w:sz w:val="24"/>
        </w:rPr>
        <w:tab/>
      </w:r>
    </w:p>
    <w:p>
      <w:pPr>
        <w:widowControl/>
        <w:ind w:firstLine="840"/>
        <w:jc w:val="center"/>
        <w:rPr>
          <w:color w:val="000000"/>
        </w:rPr>
      </w:pPr>
      <w:r>
        <w:rPr>
          <w:rFonts w:ascii="仿宋" w:hAnsi="仿宋" w:eastAsia="仿宋"/>
          <w:bCs/>
          <w:color w:val="000000"/>
          <w:sz w:val="24"/>
        </w:rPr>
        <w:t>图1-7 32×4 乘法器基本公式</w:t>
      </w:r>
    </w:p>
    <w:p>
      <w:pPr>
        <w:spacing w:line="276" w:lineRule="auto"/>
        <w:ind w:firstLine="420" w:firstLineChars="0"/>
        <w:rPr>
          <w:sz w:val="24"/>
        </w:rPr>
      </w:pPr>
      <w:r>
        <w:rPr>
          <w:sz w:val="24"/>
        </w:rPr>
        <w:t>电路图如图1-8所示</w:t>
      </w:r>
    </w:p>
    <w:p>
      <w:pPr>
        <w:widowControl/>
        <w:ind w:firstLine="840"/>
        <w:jc w:val="cente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183130"/>
            <wp:effectExtent l="0" t="0" r="0" b="0"/>
            <wp:wrapTopAndBottom/>
            <wp:docPr id="2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pic:cNvPicPr>
                      <a:picLocks noChangeAspect="1" noChangeArrowheads="1"/>
                    </pic:cNvPicPr>
                  </pic:nvPicPr>
                  <pic:blipFill>
                    <a:blip r:embed="rId13"/>
                    <a:stretch>
                      <a:fillRect/>
                    </a:stretch>
                  </pic:blipFill>
                  <pic:spPr>
                    <a:xfrm>
                      <a:off x="0" y="0"/>
                      <a:ext cx="5274310" cy="2183130"/>
                    </a:xfrm>
                    <a:prstGeom prst="rect">
                      <a:avLst/>
                    </a:prstGeom>
                  </pic:spPr>
                </pic:pic>
              </a:graphicData>
            </a:graphic>
          </wp:anchor>
        </w:drawing>
      </w:r>
      <w:r>
        <w:rPr>
          <w:rFonts w:ascii="仿宋" w:hAnsi="仿宋" w:eastAsia="仿宋"/>
          <w:bCs/>
          <w:color w:val="000000"/>
          <w:sz w:val="24"/>
        </w:rPr>
        <w:t>图1-8 32×4乘法器电路</w:t>
      </w:r>
    </w:p>
    <w:p>
      <w:pPr>
        <w:widowControl/>
        <w:ind w:firstLine="840"/>
        <w:jc w:val="left"/>
        <w:rPr>
          <w:b w:val="0"/>
          <w:bCs w:val="0"/>
        </w:rPr>
      </w:pPr>
      <w:r>
        <w:rPr>
          <w:sz w:val="24"/>
          <w:lang w:val="en"/>
        </w:rPr>
        <w:t>封装</w:t>
      </w:r>
      <w:r>
        <w:rPr>
          <w:sz w:val="24"/>
        </w:rPr>
        <w:t>后的电路图如图1-9所示</w:t>
      </w:r>
    </w:p>
    <w:p>
      <w:pPr>
        <w:widowControl/>
        <w:ind w:firstLine="840"/>
        <w:jc w:val="center"/>
        <w:rPr>
          <w:b/>
          <w:bCs/>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485265" cy="932815"/>
            <wp:effectExtent l="0" t="0" r="0" b="0"/>
            <wp:wrapTopAndBottom/>
            <wp:docPr id="2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pic:cNvPicPr>
                      <a:picLocks noChangeAspect="1" noChangeArrowheads="1"/>
                    </pic:cNvPicPr>
                  </pic:nvPicPr>
                  <pic:blipFill>
                    <a:blip r:embed="rId14"/>
                    <a:stretch>
                      <a:fillRect/>
                    </a:stretch>
                  </pic:blipFill>
                  <pic:spPr>
                    <a:xfrm>
                      <a:off x="0" y="0"/>
                      <a:ext cx="1485265" cy="932815"/>
                    </a:xfrm>
                    <a:prstGeom prst="rect">
                      <a:avLst/>
                    </a:prstGeom>
                  </pic:spPr>
                </pic:pic>
              </a:graphicData>
            </a:graphic>
          </wp:anchor>
        </w:drawing>
      </w:r>
      <w:r>
        <w:rPr>
          <w:rFonts w:ascii="仿宋" w:hAnsi="仿宋" w:eastAsia="仿宋"/>
          <w:bCs/>
          <w:color w:val="000000"/>
          <w:sz w:val="24"/>
        </w:rPr>
        <w:t>图1-9 包装后的32×4乘法器</w:t>
      </w:r>
    </w:p>
    <w:p>
      <w:pPr>
        <w:widowControl/>
        <w:ind w:firstLine="240"/>
        <w:jc w:val="center"/>
        <w:rPr>
          <w:rFonts w:ascii="仿宋" w:hAnsi="仿宋" w:eastAsia="仿宋"/>
          <w:sz w:val="24"/>
        </w:rPr>
      </w:pPr>
    </w:p>
    <w:p>
      <w:pPr>
        <w:ind w:firstLine="361"/>
      </w:pPr>
      <w:r>
        <w:rPr>
          <w:rFonts w:ascii="黑体" w:hAnsi="黑体" w:eastAsia="黑体"/>
          <w:b/>
          <w:sz w:val="24"/>
        </w:rPr>
        <w:t>（3）</w:t>
      </w:r>
      <w:r>
        <w:rPr>
          <w:b/>
          <w:sz w:val="24"/>
        </w:rPr>
        <w:t>32</w:t>
      </w:r>
      <w:r>
        <w:rPr>
          <w:rFonts w:ascii="Wingdings 2" w:hAnsi="Wingdings 2" w:eastAsia="Wingdings 2" w:cs="Wingdings 2"/>
          <w:b/>
          <w:color w:val="000000" w:themeColor="text1"/>
          <w:sz w:val="24"/>
          <w14:textFill>
            <w14:solidFill>
              <w14:schemeClr w14:val="tx1"/>
            </w14:solidFill>
          </w14:textFill>
        </w:rPr>
        <w:t></w:t>
      </w:r>
      <w:r>
        <w:rPr>
          <w:b/>
          <w:color w:val="000000" w:themeColor="text1"/>
          <w:sz w:val="24"/>
          <w14:textFill>
            <w14:solidFill>
              <w14:schemeClr w14:val="tx1"/>
            </w14:solidFill>
          </w14:textFill>
        </w:rPr>
        <w:t>32</w:t>
      </w:r>
      <w:r>
        <w:rPr>
          <w:b/>
          <w:sz w:val="24"/>
        </w:rPr>
        <w:t>乘法器设计</w:t>
      </w:r>
    </w:p>
    <w:p>
      <w:pPr>
        <w:ind w:firstLine="361"/>
        <w:rPr>
          <w:b w:val="0"/>
          <w:bCs w:val="0"/>
        </w:rPr>
      </w:pPr>
      <w:r>
        <w:rPr>
          <w:sz w:val="24"/>
        </w:rPr>
        <w:t>电路图如图1-10所示</w:t>
      </w:r>
    </w:p>
    <w:p>
      <w:pPr>
        <w:widowControl/>
        <w:ind w:firstLine="241"/>
        <w:jc w:val="left"/>
        <w:rPr>
          <w:rFonts w:ascii="仿宋" w:hAnsi="仿宋" w:eastAsia="仿宋"/>
          <w:b/>
          <w:bCs/>
          <w:sz w:val="24"/>
        </w:rPr>
      </w:pPr>
    </w:p>
    <w:p>
      <w:pPr>
        <w:widowControl/>
        <w:ind w:firstLine="840"/>
        <w:jc w:val="center"/>
        <w:rPr>
          <w:rFonts w:ascii="仿宋" w:hAnsi="仿宋" w:eastAsia="仿宋"/>
          <w:bCs/>
          <w:color w:val="000000"/>
          <w:sz w:val="24"/>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172210"/>
            <wp:effectExtent l="0" t="0" r="0" b="0"/>
            <wp:wrapTopAndBottom/>
            <wp:docPr id="3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pic:cNvPicPr>
                      <a:picLocks noChangeAspect="1" noChangeArrowheads="1"/>
                    </pic:cNvPicPr>
                  </pic:nvPicPr>
                  <pic:blipFill>
                    <a:blip r:embed="rId15"/>
                    <a:stretch>
                      <a:fillRect/>
                    </a:stretch>
                  </pic:blipFill>
                  <pic:spPr>
                    <a:xfrm>
                      <a:off x="0" y="0"/>
                      <a:ext cx="5274310" cy="1172210"/>
                    </a:xfrm>
                    <a:prstGeom prst="rect">
                      <a:avLst/>
                    </a:prstGeom>
                  </pic:spPr>
                </pic:pic>
              </a:graphicData>
            </a:graphic>
          </wp:anchor>
        </w:drawing>
      </w:r>
      <w:r>
        <w:rPr>
          <w:rFonts w:ascii="仿宋" w:hAnsi="仿宋" w:eastAsia="仿宋"/>
          <w:bCs/>
          <w:color w:val="000000"/>
          <w:sz w:val="24"/>
        </w:rPr>
        <w:t>图1-10 32×32乘法器电路图</w:t>
      </w:r>
    </w:p>
    <w:p>
      <w:pPr>
        <w:widowControl/>
        <w:ind w:firstLine="241"/>
        <w:jc w:val="center"/>
        <w:rPr>
          <w:rFonts w:ascii="仿宋" w:hAnsi="仿宋" w:eastAsia="仿宋"/>
          <w:b/>
          <w:bCs/>
          <w:color w:val="FF0000"/>
          <w:sz w:val="24"/>
        </w:rPr>
      </w:pPr>
    </w:p>
    <w:p>
      <w:pPr>
        <w:pStyle w:val="10"/>
        <w:spacing w:before="0" w:after="0" w:line="400" w:lineRule="exact"/>
        <w:jc w:val="left"/>
        <w:rPr>
          <w:rFonts w:ascii="黑体" w:hAnsi="黑体" w:eastAsia="黑体"/>
          <w:sz w:val="28"/>
          <w:szCs w:val="28"/>
        </w:rPr>
      </w:pPr>
      <w:r>
        <w:rPr>
          <w:rFonts w:ascii="黑体" w:hAnsi="黑体" w:eastAsia="黑体"/>
          <w:sz w:val="28"/>
          <w:szCs w:val="28"/>
        </w:rPr>
        <w:t>6、实验结果记录</w:t>
      </w:r>
    </w:p>
    <w:p>
      <w:pPr>
        <w:pStyle w:val="10"/>
        <w:ind w:firstLine="480"/>
        <w:jc w:val="left"/>
        <w:rPr>
          <w:rFonts w:ascii="宋体" w:hAnsi="宋体"/>
          <w:b w:val="0"/>
          <w:sz w:val="24"/>
          <w:szCs w:val="24"/>
        </w:rPr>
      </w:pPr>
      <w:r>
        <w:rPr>
          <w:rFonts w:ascii="宋体" w:hAnsi="宋体"/>
          <w:b w:val="0"/>
          <w:sz w:val="24"/>
          <w:szCs w:val="24"/>
        </w:rPr>
        <w:t>根据实验方案设计要求，对于相应的乘法器和除法器，在给定的输入条件下，填写表1-1。</w:t>
      </w:r>
    </w:p>
    <w:p>
      <w:pPr>
        <w:jc w:val="center"/>
      </w:pPr>
      <w:r>
        <w:t>表1-1 无符号数的乘法器实验结果记录表</w:t>
      </w:r>
    </w:p>
    <w:tbl>
      <w:tblPr>
        <w:tblStyle w:val="14"/>
        <w:tblW w:w="8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938"/>
        <w:gridCol w:w="1949"/>
        <w:gridCol w:w="3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jc w:val="center"/>
              <w:rPr>
                <w:b/>
                <w:szCs w:val="21"/>
              </w:rPr>
            </w:pPr>
            <w:r>
              <w:rPr>
                <w:b/>
                <w:szCs w:val="21"/>
              </w:rPr>
              <w:t>电路</w:t>
            </w:r>
          </w:p>
        </w:tc>
        <w:tc>
          <w:tcPr>
            <w:tcW w:w="1938" w:type="dxa"/>
            <w:shd w:val="clear" w:color="auto" w:fill="auto"/>
          </w:tcPr>
          <w:p>
            <w:pPr>
              <w:jc w:val="center"/>
              <w:rPr>
                <w:b/>
                <w:szCs w:val="21"/>
              </w:rPr>
            </w:pPr>
            <w:r>
              <w:rPr>
                <w:b/>
                <w:szCs w:val="21"/>
              </w:rPr>
              <w:t>输入1（16进制）</w:t>
            </w:r>
          </w:p>
        </w:tc>
        <w:tc>
          <w:tcPr>
            <w:tcW w:w="1949" w:type="dxa"/>
            <w:shd w:val="clear" w:color="auto" w:fill="auto"/>
          </w:tcPr>
          <w:p>
            <w:pPr>
              <w:jc w:val="center"/>
              <w:rPr>
                <w:b/>
                <w:szCs w:val="21"/>
              </w:rPr>
            </w:pPr>
            <w:r>
              <w:rPr>
                <w:b/>
                <w:szCs w:val="21"/>
              </w:rPr>
              <w:t>输入2（16进制）</w:t>
            </w:r>
          </w:p>
        </w:tc>
        <w:tc>
          <w:tcPr>
            <w:tcW w:w="3439" w:type="dxa"/>
            <w:shd w:val="clear" w:color="auto" w:fill="auto"/>
          </w:tcPr>
          <w:p>
            <w:pPr>
              <w:jc w:val="center"/>
              <w:rPr>
                <w:b/>
                <w:szCs w:val="21"/>
              </w:rPr>
            </w:pPr>
            <w:r>
              <w:rPr>
                <w:b/>
                <w:szCs w:val="21"/>
              </w:rPr>
              <w:t>输出（16进制）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rPr>
                <w:szCs w:val="21"/>
              </w:rPr>
            </w:pPr>
            <w:r>
              <w:rPr>
                <w:color w:val="000000" w:themeColor="text1"/>
                <w:szCs w:val="21"/>
                <w14:textFill>
                  <w14:solidFill>
                    <w14:schemeClr w14:val="tx1"/>
                  </w14:solidFill>
                </w14:textFill>
              </w:rPr>
              <w:t>Mul4</w:t>
            </w:r>
            <w:r>
              <w:rPr>
                <w:rFonts w:ascii="Wingdings 2" w:hAnsi="Wingdings 2" w:eastAsia="Wingdings 2" w:cs="Wingdings 2"/>
                <w:color w:val="000000" w:themeColor="text1"/>
                <w:szCs w:val="21"/>
                <w14:textFill>
                  <w14:solidFill>
                    <w14:schemeClr w14:val="tx1"/>
                  </w14:solidFill>
                </w14:textFill>
              </w:rPr>
              <w:t></w:t>
            </w:r>
            <w:r>
              <w:rPr>
                <w:szCs w:val="21"/>
              </w:rPr>
              <w:t>4</w:t>
            </w:r>
          </w:p>
        </w:tc>
        <w:tc>
          <w:tcPr>
            <w:tcW w:w="1938" w:type="dxa"/>
            <w:shd w:val="clear" w:color="auto" w:fill="auto"/>
          </w:tcPr>
          <w:p>
            <w:r>
              <w:t>b=0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A</w:t>
            </w:r>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A</w:t>
            </w:r>
          </w:p>
        </w:tc>
        <w:tc>
          <w:tcPr>
            <w:tcW w:w="3439" w:type="dxa"/>
            <w:shd w:val="clear" w:color="auto" w:fill="auto"/>
          </w:tcPr>
          <w:p>
            <w:pPr>
              <w:rPr>
                <w:rFonts w:hint="default"/>
                <w:lang w:val="en"/>
              </w:rPr>
            </w:pPr>
            <w:r>
              <w:t>p=</w:t>
            </w:r>
            <w:r>
              <w:rPr>
                <w:rFonts w:hint="default"/>
                <w:lang w:val="en"/>
              </w:rPr>
              <w:t>0x64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rPr>
                <w:szCs w:val="21"/>
              </w:rPr>
            </w:pPr>
            <w:r>
              <w:rPr>
                <w:color w:val="000000" w:themeColor="text1"/>
                <w:szCs w:val="21"/>
                <w14:textFill>
                  <w14:solidFill>
                    <w14:schemeClr w14:val="tx1"/>
                  </w14:solidFill>
                </w14:textFill>
              </w:rPr>
              <w:t>Mul4</w:t>
            </w:r>
            <w:r>
              <w:rPr>
                <w:rFonts w:ascii="Wingdings 2" w:hAnsi="Wingdings 2" w:eastAsia="Wingdings 2" w:cs="Wingdings 2"/>
                <w:color w:val="000000" w:themeColor="text1"/>
                <w:szCs w:val="21"/>
                <w14:textFill>
                  <w14:solidFill>
                    <w14:schemeClr w14:val="tx1"/>
                  </w14:solidFill>
                </w14:textFill>
              </w:rPr>
              <w:t></w:t>
            </w:r>
            <w:r>
              <w:rPr>
                <w:szCs w:val="21"/>
              </w:rPr>
              <w:t>4</w:t>
            </w:r>
          </w:p>
        </w:tc>
        <w:tc>
          <w:tcPr>
            <w:tcW w:w="1938" w:type="dxa"/>
            <w:shd w:val="clear" w:color="auto" w:fill="auto"/>
          </w:tcPr>
          <w:p>
            <w:r>
              <w:t>b=0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E</w:t>
            </w:r>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9</w:t>
            </w:r>
          </w:p>
        </w:tc>
        <w:tc>
          <w:tcPr>
            <w:tcW w:w="3439" w:type="dxa"/>
            <w:shd w:val="clear" w:color="auto" w:fill="auto"/>
          </w:tcPr>
          <w:p>
            <w:pPr>
              <w:rPr>
                <w:rFonts w:hint="default"/>
                <w:lang w:val="en"/>
              </w:rPr>
            </w:pPr>
            <w:r>
              <w:t>p=</w:t>
            </w:r>
            <w:r>
              <w:rPr>
                <w:rFonts w:hint="default"/>
                <w:lang w:val="en"/>
              </w:rPr>
              <w:t>0xE7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3" w:type="dxa"/>
            <w:shd w:val="clear" w:color="auto" w:fill="auto"/>
          </w:tcPr>
          <w:p>
            <w:pPr>
              <w:rPr>
                <w:szCs w:val="21"/>
              </w:rPr>
            </w:pPr>
            <w:r>
              <w:rPr>
                <w:color w:val="000000" w:themeColor="text1"/>
                <w:szCs w:val="21"/>
                <w14:textFill>
                  <w14:solidFill>
                    <w14:schemeClr w14:val="tx1"/>
                  </w14:solidFill>
                </w14:textFill>
              </w:rPr>
              <w:t>Mul32</w:t>
            </w:r>
            <w:r>
              <w:rPr>
                <w:rFonts w:ascii="Wingdings 2" w:hAnsi="Wingdings 2" w:eastAsia="Wingdings 2" w:cs="Wingdings 2"/>
                <w:color w:val="000000" w:themeColor="text1"/>
                <w:szCs w:val="21"/>
                <w14:textFill>
                  <w14:solidFill>
                    <w14:schemeClr w14:val="tx1"/>
                  </w14:solidFill>
                </w14:textFill>
              </w:rPr>
              <w:t></w:t>
            </w:r>
            <w:r>
              <w:rPr>
                <w:szCs w:val="21"/>
              </w:rPr>
              <w:t>4</w:t>
            </w:r>
          </w:p>
        </w:tc>
        <w:tc>
          <w:tcPr>
            <w:tcW w:w="1938" w:type="dxa"/>
            <w:shd w:val="clear" w:color="auto" w:fill="auto"/>
          </w:tcPr>
          <w:p>
            <w:r>
              <w:t>b=</w:t>
            </w:r>
            <w:bookmarkStart w:id="0" w:name="__DdeLink__1089_852656682"/>
            <w:r>
              <w:t>0</w:t>
            </w:r>
            <w:r>
              <w:rPr>
                <w:rFonts w:ascii="Wingdings 2" w:hAnsi="Wingdings 2" w:eastAsia="Wingdings 2" w:cs="Wingdings 2"/>
                <w:color w:val="000000" w:themeColor="text1"/>
                <w:szCs w:val="21"/>
                <w14:textFill>
                  <w14:solidFill>
                    <w14:schemeClr w14:val="tx1"/>
                  </w14:solidFill>
                </w14:textFill>
              </w:rPr>
              <w:t></w:t>
            </w:r>
            <w:bookmarkStart w:id="1" w:name="__DdeLink__1093_852656682"/>
            <w:r>
              <w:rPr>
                <w:color w:val="000000" w:themeColor="text1"/>
                <w:szCs w:val="21"/>
                <w14:textFill>
                  <w14:solidFill>
                    <w14:schemeClr w14:val="tx1"/>
                  </w14:solidFill>
                </w14:textFill>
              </w:rPr>
              <w:t>003ABEF1</w:t>
            </w:r>
            <w:bookmarkEnd w:id="0"/>
            <w:bookmarkEnd w:id="1"/>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A</w:t>
            </w:r>
          </w:p>
        </w:tc>
        <w:tc>
          <w:tcPr>
            <w:tcW w:w="3439" w:type="dxa"/>
            <w:shd w:val="clear" w:color="auto" w:fill="auto"/>
          </w:tcPr>
          <w:p>
            <w:pPr>
              <w:rPr>
                <w:rFonts w:hint="default"/>
                <w:lang w:val="en"/>
              </w:rPr>
            </w:pPr>
            <w:r>
              <w:t>p=</w:t>
            </w:r>
            <w:r>
              <w:rPr>
                <w:rFonts w:hint="default"/>
                <w:lang w:val="en"/>
              </w:rPr>
              <w:t>0x24B756A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ind w:left="2" w:firstLine="0"/>
              <w:rPr>
                <w:szCs w:val="21"/>
              </w:rPr>
            </w:pPr>
            <w:r>
              <w:rPr>
                <w:color w:val="000000" w:themeColor="text1"/>
                <w:szCs w:val="21"/>
                <w14:textFill>
                  <w14:solidFill>
                    <w14:schemeClr w14:val="tx1"/>
                  </w14:solidFill>
                </w14:textFill>
              </w:rPr>
              <w:t>Mul32</w:t>
            </w:r>
            <w:r>
              <w:rPr>
                <w:rFonts w:ascii="Wingdings 2" w:hAnsi="Wingdings 2" w:eastAsia="Wingdings 2" w:cs="Wingdings 2"/>
                <w:color w:val="000000" w:themeColor="text1"/>
                <w:szCs w:val="21"/>
                <w14:textFill>
                  <w14:solidFill>
                    <w14:schemeClr w14:val="tx1"/>
                  </w14:solidFill>
                </w14:textFill>
              </w:rPr>
              <w:t></w:t>
            </w:r>
            <w:r>
              <w:rPr>
                <w:szCs w:val="21"/>
              </w:rPr>
              <w:t>4</w:t>
            </w:r>
          </w:p>
        </w:tc>
        <w:tc>
          <w:tcPr>
            <w:tcW w:w="1938" w:type="dxa"/>
            <w:shd w:val="clear" w:color="auto" w:fill="auto"/>
          </w:tcPr>
          <w:p>
            <w:r>
              <w:t>b=0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019ABEF1</w:t>
            </w:r>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7</w:t>
            </w:r>
          </w:p>
        </w:tc>
        <w:tc>
          <w:tcPr>
            <w:tcW w:w="3439" w:type="dxa"/>
            <w:shd w:val="clear" w:color="auto" w:fill="auto"/>
          </w:tcPr>
          <w:p>
            <w:pPr>
              <w:rPr>
                <w:rFonts w:hint="default"/>
                <w:lang w:val="en"/>
              </w:rPr>
            </w:pPr>
            <w:r>
              <w:t>p=</w:t>
            </w:r>
            <w:r>
              <w:rPr>
                <w:rFonts w:hint="default"/>
                <w:lang w:val="en"/>
              </w:rPr>
              <w:t>0xB3B3897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rPr>
                <w:szCs w:val="21"/>
              </w:rPr>
            </w:pPr>
            <w:r>
              <w:rPr>
                <w:color w:val="000000" w:themeColor="text1"/>
                <w:szCs w:val="21"/>
                <w14:textFill>
                  <w14:solidFill>
                    <w14:schemeClr w14:val="tx1"/>
                  </w14:solidFill>
                </w14:textFill>
              </w:rPr>
              <w:t>Mul32</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32</w:t>
            </w:r>
          </w:p>
        </w:tc>
        <w:tc>
          <w:tcPr>
            <w:tcW w:w="1938" w:type="dxa"/>
            <w:shd w:val="clear" w:color="auto" w:fill="auto"/>
          </w:tcPr>
          <w:p>
            <w:r>
              <w:t>b=0</w:t>
            </w:r>
            <w:r>
              <w:rPr>
                <w:rFonts w:ascii="Wingdings 2" w:hAnsi="Wingdings 2" w:eastAsia="Wingdings 2" w:cs="Wingdings 2"/>
                <w:color w:val="000000" w:themeColor="text1"/>
                <w:szCs w:val="21"/>
                <w14:textFill>
                  <w14:solidFill>
                    <w14:schemeClr w14:val="tx1"/>
                  </w14:solidFill>
                </w14:textFill>
              </w:rPr>
              <w:t></w:t>
            </w:r>
            <w:bookmarkStart w:id="2" w:name="__DdeLink__1099_852656682"/>
            <w:r>
              <w:rPr>
                <w:color w:val="000000" w:themeColor="text1"/>
                <w:szCs w:val="21"/>
                <w14:textFill>
                  <w14:solidFill>
                    <w14:schemeClr w14:val="tx1"/>
                  </w14:solidFill>
                </w14:textFill>
              </w:rPr>
              <w:t>0002BEF1</w:t>
            </w:r>
            <w:bookmarkEnd w:id="2"/>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bookmarkStart w:id="3" w:name="__DdeLink__1103_852656682"/>
            <w:r>
              <w:rPr>
                <w:color w:val="000000" w:themeColor="text1"/>
                <w:szCs w:val="21"/>
                <w14:textFill>
                  <w14:solidFill>
                    <w14:schemeClr w14:val="tx1"/>
                  </w14:solidFill>
                </w14:textFill>
              </w:rPr>
              <w:t>00004EF1</w:t>
            </w:r>
            <w:bookmarkEnd w:id="3"/>
          </w:p>
        </w:tc>
        <w:tc>
          <w:tcPr>
            <w:tcW w:w="3439" w:type="dxa"/>
            <w:shd w:val="clear" w:color="auto" w:fill="auto"/>
          </w:tcPr>
          <w:p>
            <w:pPr>
              <w:rPr>
                <w:rFonts w:hint="default"/>
                <w:lang w:val="en"/>
              </w:rPr>
            </w:pPr>
            <w:r>
              <w:t>p=</w:t>
            </w:r>
            <w:r>
              <w:rPr>
                <w:rFonts w:hint="default"/>
                <w:lang w:val="en"/>
              </w:rPr>
              <w:t>0xD8C32EE1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shd w:val="clear" w:color="auto" w:fill="auto"/>
          </w:tcPr>
          <w:p>
            <w:pPr>
              <w:rPr>
                <w:szCs w:val="21"/>
              </w:rPr>
            </w:pPr>
            <w:r>
              <w:rPr>
                <w:color w:val="000000" w:themeColor="text1"/>
                <w:szCs w:val="21"/>
                <w14:textFill>
                  <w14:solidFill>
                    <w14:schemeClr w14:val="tx1"/>
                  </w14:solidFill>
                </w14:textFill>
              </w:rPr>
              <w:t>Mul32</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32</w:t>
            </w:r>
          </w:p>
        </w:tc>
        <w:tc>
          <w:tcPr>
            <w:tcW w:w="1938" w:type="dxa"/>
            <w:shd w:val="clear" w:color="auto" w:fill="auto"/>
          </w:tcPr>
          <w:p>
            <w:r>
              <w:t>b=0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00003EF1</w:t>
            </w:r>
          </w:p>
        </w:tc>
        <w:tc>
          <w:tcPr>
            <w:tcW w:w="1949" w:type="dxa"/>
            <w:shd w:val="clear" w:color="auto" w:fill="auto"/>
          </w:tcPr>
          <w:p>
            <w:r>
              <w:t>a=0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0003BEF1</w:t>
            </w:r>
          </w:p>
        </w:tc>
        <w:tc>
          <w:tcPr>
            <w:tcW w:w="3439" w:type="dxa"/>
            <w:shd w:val="clear" w:color="auto" w:fill="auto"/>
          </w:tcPr>
          <w:p>
            <w:pPr>
              <w:rPr>
                <w:rFonts w:hint="default"/>
                <w:lang w:val="en"/>
              </w:rPr>
            </w:pPr>
            <w:r>
              <w:t>p=</w:t>
            </w:r>
            <w:r>
              <w:rPr>
                <w:rFonts w:hint="default"/>
                <w:lang w:val="en"/>
              </w:rPr>
              <w:t>0xEBC51EE1</w:t>
            </w:r>
          </w:p>
        </w:tc>
      </w:tr>
    </w:tbl>
    <w:p>
      <w:pPr>
        <w:spacing w:line="276" w:lineRule="auto"/>
        <w:rPr>
          <w:sz w:val="24"/>
        </w:rPr>
      </w:pPr>
    </w:p>
    <w:p>
      <w:pPr>
        <w:widowControl/>
        <w:jc w:val="left"/>
        <w:rPr>
          <w:sz w:val="24"/>
        </w:rPr>
      </w:pPr>
      <w:r>
        <w:br w:type="page"/>
      </w:r>
    </w:p>
    <w:p>
      <w:pPr>
        <w:spacing w:line="276" w:lineRule="auto"/>
        <w:rPr>
          <w:sz w:val="24"/>
        </w:rPr>
      </w:pPr>
    </w:p>
    <w:p>
      <w:pPr>
        <w:jc w:val="center"/>
      </w:pPr>
      <w:r>
        <w:drawing>
          <wp:inline distT="0" distB="0" distL="0" distR="0">
            <wp:extent cx="2647950" cy="446405"/>
            <wp:effectExtent l="0" t="0" r="0" b="0"/>
            <wp:docPr id="31" name="Image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说明: 说明: 说明: hust1"/>
                    <pic:cNvPicPr>
                      <a:picLocks noChangeAspect="1" noChangeArrowheads="1"/>
                    </pic:cNvPicPr>
                  </pic:nvPicPr>
                  <pic:blipFill>
                    <a:blip r:embed="rId7">
                      <a:biLevel thresh="50000"/>
                    </a:blip>
                    <a:stretch>
                      <a:fillRect/>
                    </a:stretch>
                  </pic:blipFill>
                  <pic:spPr>
                    <a:xfrm>
                      <a:off x="0" y="0"/>
                      <a:ext cx="2647950" cy="446405"/>
                    </a:xfrm>
                    <a:prstGeom prst="rect">
                      <a:avLst/>
                    </a:prstGeom>
                  </pic:spPr>
                </pic:pic>
              </a:graphicData>
            </a:graphic>
          </wp:inline>
        </w:drawing>
      </w:r>
    </w:p>
    <w:p/>
    <w:p/>
    <w:p>
      <w:pPr>
        <w:jc w:val="center"/>
        <w:rPr>
          <w:rFonts w:ascii="仿宋" w:hAnsi="仿宋" w:eastAsia="仿宋"/>
          <w:b/>
          <w:sz w:val="72"/>
          <w:szCs w:val="72"/>
        </w:rPr>
      </w:pPr>
      <w:r>
        <w:rPr>
          <w:rFonts w:ascii="仿宋" w:hAnsi="仿宋" w:eastAsia="仿宋"/>
          <w:b/>
          <w:sz w:val="72"/>
          <w:szCs w:val="72"/>
        </w:rPr>
        <w:t>数字逻辑实验报告（2）</w:t>
      </w:r>
    </w:p>
    <w:p/>
    <w:p>
      <w:pPr>
        <w:jc w:val="center"/>
        <w:rPr>
          <w:rFonts w:ascii="方正舒体" w:hAnsi="方正舒体" w:eastAsia="方正舒体"/>
          <w:sz w:val="44"/>
          <w:szCs w:val="44"/>
        </w:rPr>
      </w:pPr>
    </w:p>
    <w:p>
      <w:pPr>
        <w:jc w:val="center"/>
        <w:rPr>
          <w:rFonts w:ascii="方正舒体" w:hAnsi="方正舒体" w:eastAsia="方正舒体"/>
          <w:sz w:val="44"/>
          <w:szCs w:val="44"/>
        </w:rPr>
      </w:pPr>
    </w:p>
    <w:p>
      <w:pPr>
        <w:pStyle w:val="10"/>
      </w:pPr>
      <w:r>
        <w:rPr>
          <w:rFonts w:ascii="方正舒体" w:hAnsi="方正舒体" w:eastAsia="方正舒体"/>
          <w:sz w:val="52"/>
          <w:szCs w:val="52"/>
        </w:rPr>
        <w:t>无符号数的除法器设计</w:t>
      </w:r>
    </w:p>
    <w:p>
      <w:pPr>
        <w:jc w:val="center"/>
      </w:pPr>
    </w:p>
    <w:p>
      <w:pPr>
        <w:jc w:val="center"/>
      </w:pPr>
    </w:p>
    <w:p>
      <w:pPr>
        <w:jc w:val="center"/>
      </w:pPr>
    </w:p>
    <w:p>
      <w:pPr>
        <w:jc w:val="center"/>
      </w:pPr>
    </w:p>
    <w:p>
      <w:pPr>
        <w:jc w:val="center"/>
      </w:pPr>
    </w:p>
    <w:p/>
    <w:p/>
    <w:p/>
    <w:p>
      <w:pPr>
        <w:widowControl/>
        <w:jc w:val="left"/>
        <w:rPr>
          <w:rFonts w:ascii="黑体" w:hAnsi="黑体" w:eastAsia="黑体"/>
          <w:b/>
          <w:sz w:val="28"/>
          <w:szCs w:val="28"/>
        </w:rPr>
      </w:pPr>
      <w:r>
        <w:br w:type="page"/>
      </w:r>
    </w:p>
    <w:p>
      <w:pPr>
        <w:pStyle w:val="10"/>
        <w:jc w:val="left"/>
        <w:rPr>
          <w:rFonts w:ascii="黑体" w:hAnsi="黑体" w:eastAsia="黑体"/>
          <w:sz w:val="28"/>
          <w:szCs w:val="28"/>
        </w:rPr>
      </w:pPr>
      <w:r>
        <w:rPr>
          <w:rFonts w:ascii="黑体" w:hAnsi="黑体" w:eastAsia="黑体"/>
          <w:sz w:val="28"/>
          <w:szCs w:val="28"/>
        </w:rPr>
        <w:t>二、无符号数的除法器设计</w:t>
      </w:r>
    </w:p>
    <w:p>
      <w:pPr>
        <w:pStyle w:val="10"/>
        <w:jc w:val="left"/>
        <w:rPr>
          <w:rFonts w:ascii="黑体" w:hAnsi="黑体" w:eastAsia="黑体"/>
          <w:sz w:val="28"/>
          <w:szCs w:val="28"/>
        </w:rPr>
      </w:pPr>
      <w:r>
        <w:rPr>
          <w:rFonts w:ascii="黑体" w:hAnsi="黑体" w:eastAsia="黑体"/>
          <w:sz w:val="28"/>
          <w:szCs w:val="28"/>
        </w:rPr>
        <w:t>1、实验名称</w:t>
      </w:r>
    </w:p>
    <w:p>
      <w:pPr>
        <w:ind w:left="420" w:firstLine="0"/>
        <w:rPr>
          <w:rFonts w:ascii="仿宋" w:hAnsi="仿宋" w:eastAsia="仿宋"/>
          <w:sz w:val="24"/>
        </w:rPr>
      </w:pPr>
      <w:r>
        <w:rPr>
          <w:rFonts w:asciiTheme="minorEastAsia" w:hAnsiTheme="minorEastAsia"/>
          <w:sz w:val="24"/>
        </w:rPr>
        <w:t>无符号数的除法器的设计</w:t>
      </w:r>
      <w:r>
        <w:rPr>
          <w:rFonts w:ascii="仿宋" w:hAnsi="仿宋" w:eastAsia="仿宋"/>
          <w:sz w:val="24"/>
        </w:rPr>
        <w:t>。</w:t>
      </w:r>
    </w:p>
    <w:p>
      <w:pPr>
        <w:pStyle w:val="10"/>
        <w:jc w:val="left"/>
        <w:rPr>
          <w:rFonts w:ascii="黑体" w:hAnsi="黑体" w:eastAsia="黑体"/>
          <w:sz w:val="28"/>
          <w:szCs w:val="28"/>
        </w:rPr>
      </w:pPr>
      <w:r>
        <w:rPr>
          <w:rFonts w:ascii="黑体" w:hAnsi="黑体" w:eastAsia="黑体"/>
          <w:sz w:val="28"/>
          <w:szCs w:val="28"/>
        </w:rPr>
        <w:t>2、实验目的</w:t>
      </w:r>
    </w:p>
    <w:p>
      <w:pPr>
        <w:pStyle w:val="98"/>
        <w:spacing w:line="400" w:lineRule="exact"/>
        <w:jc w:val="left"/>
        <w:rPr>
          <w:rFonts w:ascii="仿宋" w:hAnsi="仿宋" w:eastAsia="仿宋"/>
          <w:sz w:val="24"/>
          <w:szCs w:val="24"/>
        </w:rPr>
      </w:pPr>
      <w:r>
        <w:rPr>
          <w:rFonts w:ascii="仿宋" w:hAnsi="仿宋" w:eastAsia="仿宋"/>
          <w:sz w:val="24"/>
          <w:szCs w:val="24"/>
        </w:rPr>
        <w:t>要求使用合适的逻辑电路的设计方法，通过工具软件logisim进行无符号数的除法器的设计和验证，记录实验结果，验证设计是否达到要求。</w:t>
      </w:r>
    </w:p>
    <w:p>
      <w:pPr>
        <w:pStyle w:val="98"/>
        <w:spacing w:line="400" w:lineRule="exact"/>
        <w:jc w:val="left"/>
        <w:rPr>
          <w:rFonts w:ascii="仿宋" w:hAnsi="仿宋" w:eastAsia="仿宋"/>
          <w:sz w:val="24"/>
          <w:szCs w:val="24"/>
        </w:rPr>
      </w:pPr>
      <w:r>
        <w:rPr>
          <w:rFonts w:ascii="仿宋" w:hAnsi="仿宋" w:eastAsia="仿宋"/>
          <w:sz w:val="24"/>
          <w:szCs w:val="24"/>
        </w:rPr>
        <w:t>通过无符号数的除法器的设计、仿真、验证3个训练过程，使同学们掌握数字逻辑电路的设计、仿真、调试的方法。</w:t>
      </w:r>
    </w:p>
    <w:p>
      <w:pPr>
        <w:pStyle w:val="10"/>
        <w:jc w:val="left"/>
        <w:rPr>
          <w:rFonts w:ascii="黑体" w:hAnsi="黑体" w:eastAsia="黑体"/>
          <w:sz w:val="28"/>
          <w:szCs w:val="28"/>
        </w:rPr>
      </w:pPr>
      <w:r>
        <w:rPr>
          <w:rFonts w:ascii="黑体" w:hAnsi="黑体" w:eastAsia="黑体"/>
          <w:sz w:val="28"/>
          <w:szCs w:val="28"/>
        </w:rPr>
        <w:t>3、实验所用设备</w:t>
      </w:r>
    </w:p>
    <w:p>
      <w:pPr>
        <w:pStyle w:val="98"/>
        <w:spacing w:line="400" w:lineRule="exact"/>
        <w:jc w:val="left"/>
        <w:rPr>
          <w:rFonts w:ascii="仿宋" w:hAnsi="仿宋" w:eastAsia="仿宋"/>
          <w:color w:val="000000"/>
          <w:sz w:val="24"/>
          <w:szCs w:val="24"/>
        </w:rPr>
      </w:pPr>
      <w:r>
        <w:rPr>
          <w:rFonts w:ascii="仿宋" w:hAnsi="仿宋" w:eastAsia="仿宋"/>
          <w:color w:val="000000"/>
          <w:sz w:val="24"/>
          <w:szCs w:val="24"/>
        </w:rPr>
        <w:t>Logisim2.7.1软件一套。</w:t>
      </w:r>
    </w:p>
    <w:p>
      <w:pPr>
        <w:pStyle w:val="10"/>
        <w:jc w:val="left"/>
        <w:rPr>
          <w:rFonts w:ascii="黑体" w:hAnsi="黑体" w:eastAsia="黑体"/>
          <w:sz w:val="28"/>
          <w:szCs w:val="28"/>
        </w:rPr>
      </w:pPr>
      <w:r>
        <w:rPr>
          <w:rFonts w:ascii="黑体" w:hAnsi="黑体" w:eastAsia="黑体"/>
          <w:sz w:val="28"/>
          <w:szCs w:val="28"/>
        </w:rPr>
        <w:t>4、实验内容</w:t>
      </w:r>
    </w:p>
    <w:p>
      <w:pPr>
        <w:spacing w:line="276" w:lineRule="auto"/>
        <w:rPr>
          <w:b/>
          <w:sz w:val="24"/>
        </w:rPr>
      </w:pPr>
      <w:r>
        <w:rPr>
          <w:b/>
          <w:sz w:val="24"/>
        </w:rPr>
        <w:t>（1）四位除法器设计</w:t>
      </w:r>
    </w:p>
    <w:p>
      <w:pPr>
        <w:ind w:firstLine="480"/>
        <w:rPr>
          <w:sz w:val="24"/>
        </w:rPr>
      </w:pPr>
      <w:r>
        <w:rPr>
          <w:sz w:val="24"/>
        </w:rPr>
        <w:t>四位除法器实现两个无符号的4位二进制数的除法运算，其结构框图如图2-1所示。设被除数为n</w:t>
      </w:r>
      <w:r>
        <w:rPr>
          <w:sz w:val="24"/>
          <w:vertAlign w:val="subscript"/>
        </w:rPr>
        <w:t>2</w:t>
      </w:r>
      <w:r>
        <w:rPr>
          <w:sz w:val="24"/>
        </w:rPr>
        <w:t>(3:0)，除数为d(3:0)，商为quot(3:0)，余数为rem(3:0)。</w:t>
      </w:r>
    </w:p>
    <w:p>
      <w:pPr>
        <w:ind w:firstLine="480"/>
        <w:rPr>
          <w:sz w:val="24"/>
        </w:rPr>
      </w:pPr>
    </w:p>
    <w:p>
      <w:pPr>
        <w:ind w:firstLine="2126"/>
        <w:rPr>
          <w:sz w:val="24"/>
        </w:rPr>
      </w:pPr>
      <w:r>
        <mc:AlternateContent>
          <mc:Choice Requires="wpg">
            <w:drawing>
              <wp:inline distT="0" distB="0" distL="0" distR="0">
                <wp:extent cx="0" cy="0"/>
                <wp:effectExtent l="635" t="38735" r="76200" b="38100"/>
                <wp:docPr id="32" name="Group 32"/>
                <wp:cNvGraphicFramePr/>
                <a:graphic xmlns:a="http://schemas.openxmlformats.org/drawingml/2006/main">
                  <a:graphicData uri="http://schemas.microsoft.com/office/word/2010/wordprocessingGroup">
                    <wpg:wgp>
                      <wpg:cNvGrpSpPr/>
                      <wpg:grpSpPr>
                        <a:xfrm>
                          <a:off x="0" y="0"/>
                          <a:ext cx="0" cy="0"/>
                          <a:chOff x="0" y="0"/>
                          <a:chExt cx="2324880" cy="492120"/>
                        </a:xfrm>
                      </wpg:grpSpPr>
                      <wpg:grpSp>
                        <wpg:cNvPr id="33" name="Group 33"/>
                        <wpg:cNvGrpSpPr/>
                        <wpg:grpSpPr>
                          <a:xfrm>
                            <a:off x="0" y="0"/>
                            <a:ext cx="0" cy="0"/>
                            <a:chOff x="0" y="0"/>
                            <a:chExt cx="3676680" cy="672480"/>
                          </a:xfrm>
                        </wpg:grpSpPr>
                        <wps:wsp>
                          <wps:cNvPr id="34" name="Rectangle 34"/>
                          <wps:cNvSpPr/>
                          <wps:spPr>
                            <a:xfrm>
                              <a:off x="1033200" y="0"/>
                              <a:ext cx="912600" cy="6724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Div4</w:t>
                                </w:r>
                              </w:p>
                            </w:txbxContent>
                          </wps:txbx>
                          <wps:bodyPr lIns="90000" tIns="45000" rIns="90000" bIns="45000" anchor="ctr">
                            <a:noAutofit/>
                          </wps:bodyPr>
                        </wps:wsp>
                        <wps:wsp>
                          <wps:cNvPr id="35" name="Straight Connector 35"/>
                          <wps:cNvCnPr/>
                          <wps:spPr>
                            <a:xfrm flipH="1">
                              <a:off x="368280" y="87120"/>
                              <a:ext cx="21636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36" name="Straight Connector 36"/>
                          <wps:cNvCnPr/>
                          <wps:spPr>
                            <a:xfrm flipH="1">
                              <a:off x="364320" y="266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37" name="Straight Connector 37"/>
                          <wps:cNvCnPr/>
                          <wps:spPr>
                            <a:xfrm flipH="1">
                              <a:off x="1104120" y="104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38" name="Rectangle 38"/>
                          <wps:cNvSpPr/>
                          <wps:spPr>
                            <a:xfrm>
                              <a:off x="0" y="0"/>
                              <a:ext cx="0" cy="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n2(3:0)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d(3:0)</w:t>
                                </w:r>
                              </w:p>
                            </w:txbxContent>
                          </wps:txbx>
                          <wps:bodyPr lIns="90000" tIns="45000" rIns="90000" bIns="45000">
                            <a:spAutoFit/>
                          </wps:bodyPr>
                        </wps:wsp>
                        <wps:wsp>
                          <wps:cNvPr id="39" name="Rectangle 39"/>
                          <wps:cNvSpPr/>
                          <wps:spPr>
                            <a:xfrm>
                              <a:off x="2347560" y="42480"/>
                              <a:ext cx="1329120" cy="57096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quot(3:0)</w:t>
                                </w:r>
                              </w:p>
                              <w:p>
                                <w:pPr>
                                  <w:overflowPunct w:val="0"/>
                                  <w:spacing w:before="0" w:after="0" w:line="240" w:lineRule="atLeast"/>
                                  <w:jc w:val="left"/>
                                </w:pPr>
                              </w:p>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rem(3:0)</w:t>
                                </w:r>
                              </w:p>
                            </w:txbxContent>
                          </wps:txbx>
                          <wps:bodyPr lIns="90000" tIns="45000" rIns="90000" bIns="45000">
                            <a:spAutoFit/>
                          </wps:bodyPr>
                        </wps:wsp>
                      </wpg:grpSp>
                      <wps:wsp>
                        <wps:cNvPr id="40" name="Straight Connector 40"/>
                        <wps:cNvCnPr/>
                        <wps:spPr>
                          <a:xfrm flipH="1">
                            <a:off x="1941840" y="492120"/>
                            <a:ext cx="38304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_x0000_s1026" o:spid="_x0000_s1026" o:spt="203" style="height:0pt;width:0pt;" coordsize="2324880,49212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WAAAA&#10;ZHJzL1BLAQIUABQAAAAIAIdO4kCVWBzOzwAAAP8AAAAPAAAAAAAAAAEAIAAAADgAAABkcnMvZG93&#10;bnJldi54bWxQSwECFAAUAAAACACHTuJATlWXvLsDAABfEgAADgAAAAAAAAABACAAAAA0AQAAZHJz&#10;L2Uyb0RvYy54bWxQSwUGAAAAAAYABgBZAQAAYQcAAAAA&#10;">
                <o:lock v:ext="edit" aspectratio="f"/>
                <v:group id="_x0000_s1026" o:spid="_x0000_s1026" o:spt="203" style="position:absolute;left:0;top:0;height:0;width:0;" coordsize="3676680,672480" o:gfxdata="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JaVMCvgAAANsAAAAPAAAAAAAAAAEA&#10;IAAAADgAAABkcnMvZG93bnJldi54bWxQSwECFAAUAAAACACHTuJAMy8FnjsAAAA5AAAAFQAAAAAA&#10;AAABACAAAAAjAQAAZHJzL2dyb3Vwc2hhcGV4bWwueG1sUEsFBgAAAAAGAAYAYAEAAOADAAAAAA==&#10;">
                  <o:lock v:ext="edit" aspectratio="f"/>
                  <v:rect id="_x0000_s1026" o:spid="_x0000_s1026" o:spt="1" style="position:absolute;left:1033200;top:0;height:672480;width:912600;v-text-anchor:middle;" filled="f" stroked="t" coordsize="21600,21600" o:gfxdata="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8nlLG+AAAA2wAAAA8AAAAAAAAAAQAgAAAAOAAAAGRycy9kb3ducmV2&#10;LnhtbFBLAQIUABQAAAAIAIdO4kAzLwWeOwAAADkAAAAQAAAAAAAAAAEAIAAAACMBAABkcnMvc2hh&#10;cGV4bWwueG1sUEsFBgAAAAAGAAYAWwEAAM0DAAAAAA==&#10;">
                    <v:fill on="f" focussize="0,0"/>
                    <v:stroke weight="2pt" color="#000000 [3213]" joinstyle="round"/>
                    <v:imagedata o:title=""/>
                    <o:lock v:ext="edit" aspectratio="f"/>
                    <v:textbox inset="2.5mm,1.25mm,2.5mm,1.25mm">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Div4</w:t>
                          </w:r>
                        </w:p>
                      </w:txbxContent>
                    </v:textbox>
                  </v:rect>
                  <v:line id="_x0000_s1026" o:spid="_x0000_s1026" o:spt="20" style="position:absolute;left:368280;top:87120;flip:x;height:0;width:216360;" filled="f" stroked="t" coordsize="21600,21600" o:gfxdata="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qUi0u+AAAA2wAAAA8AAAAAAAAAAQAgAAAAOAAAAGRycy9kb3ducmV2&#10;LnhtbFBLAQIUABQAAAAIAIdO4kAzLwWeOwAAADkAAAAQAAAAAAAAAAEAIAAAACMBAABkcnMvc2hh&#10;cGV4bWwueG1sUEsFBgAAAAAGAAYAWwEAAM0DAAAAAA==&#10;">
                    <v:fill on="f" focussize="0,0"/>
                    <v:stroke weight="0.992125984251969pt" color="#000000 [3213]" joinstyle="round" startarrow="classic"/>
                    <v:imagedata o:title=""/>
                    <o:lock v:ext="edit" aspectratio="f"/>
                  </v:line>
                  <v:line id="_x0000_s1026" o:spid="_x0000_s1026" o:spt="20" style="position:absolute;left:364320;top:266760;flip:x;height:0;width:217080;" filled="f" stroked="t" coordsize="21600,21600" o:gfxdata="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qRhU8vwAAANsAAAAPAAAAAAAAAAEAIAAAADgAAABkcnMvZG93bnJl&#10;di54bWxQSwECFAAUAAAACACHTuJAMy8FnjsAAAA5AAAAEAAAAAAAAAABACAAAAAkAQAAZHJzL3No&#10;YXBleG1sLnhtbFBLBQYAAAAABgAGAFsBAADOAwAAAAA=&#10;">
                    <v:fill on="f" focussize="0,0"/>
                    <v:stroke weight="0.992125984251969pt" color="#000000 [3213]" joinstyle="round" startarrow="classic"/>
                    <v:imagedata o:title=""/>
                    <o:lock v:ext="edit" aspectratio="f"/>
                  </v:line>
                  <v:line id="_x0000_s1026" o:spid="_x0000_s1026" o:spt="20" style="position:absolute;left:1104120;top:104760;flip:x;height:0;width:217080;" filled="f" stroked="t" coordsize="21600,21600" o:gfxdata="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UKsKe+AAAA2wAAAA8AAAAAAAAAAQAgAAAAOAAAAGRycy9kb3ducmV2&#10;LnhtbFBLAQIUABQAAAAIAIdO4kAzLwWeOwAAADkAAAAQAAAAAAAAAAEAIAAAACMBAABkcnMvc2hh&#10;cGV4bWwueG1sUEsFBgAAAAAGAAYAWwEAAM0DAAAAAA==&#10;">
                    <v:fill on="f" focussize="0,0"/>
                    <v:stroke weight="0.992125984251969pt" color="#000000 [3213]" joinstyle="round" startarrow="classic"/>
                    <v:imagedata o:title=""/>
                    <o:lock v:ext="edit" aspectratio="f"/>
                  </v:line>
                  <v:rect id="_x0000_s1026" o:spid="_x0000_s1026" o:spt="1" style="position:absolute;left:0;top:0;height:0;width:0;" fillcolor="#FFFFFF" filled="t" stroked="t" coordsize="21600,21600" o:gfxdata="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YerWi4AAAA2wAAAA8AAAAAAAAAAQAgAAAAOAAAAGRycy9kb3ducmV2LnhtbFBL&#10;AQIUABQAAAAIAIdO4kAzLwWeOwAAADkAAAAQAAAAAAAAAAEAIAAAAB0BAABkcnMvc2hhcGV4bWwu&#10;eG1sUEsFBgAAAAAGAAYAWwEAAMcDA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n2(3:0)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d(3:0)</w:t>
                          </w:r>
                        </w:p>
                      </w:txbxContent>
                    </v:textbox>
                  </v:rect>
                  <v:rect id="_x0000_s1026" o:spid="_x0000_s1026" o:spt="1" style="position:absolute;left:2347560;top:42480;height:570960;width:1329120;" fillcolor="#FFFFFF" filled="t" stroked="t" coordsize="21600,21600" o:gfxdata="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UgjzvAAAANsAAAAPAAAAAAAAAAEAIAAAADgAAABkcnMvZG93bnJldi54&#10;bWxQSwECFAAUAAAACACHTuJAMy8FnjsAAAA5AAAAEAAAAAAAAAABACAAAAAhAQAAZHJzL3NoYXBl&#10;eG1sLnhtbFBLBQYAAAAABgAGAFsBAADLAw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quot(3:0)</w:t>
                          </w:r>
                        </w:p>
                        <w:p>
                          <w:pPr>
                            <w:overflowPunct w:val="0"/>
                            <w:spacing w:before="0" w:after="0" w:line="240" w:lineRule="atLeast"/>
                            <w:jc w:val="left"/>
                          </w:pPr>
                        </w:p>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rem(3:0)</w:t>
                          </w:r>
                        </w:p>
                      </w:txbxContent>
                    </v:textbox>
                  </v:rect>
                </v:group>
                <v:line id="_x0000_s1026" o:spid="_x0000_s1026" o:spt="20" style="position:absolute;left:1941840;top:492120;flip:x;height:0;width:383040;" filled="f" stroked="t" coordsize="21600,21600" o:gfxdata="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LlW667AAAA2wAAAA8AAAAAAAAAAQAgAAAAOAAAAGRycy9kb3ducmV2Lnht&#10;bFBLAQIUABQAAAAIAIdO4kAzLwWeOwAAADkAAAAQAAAAAAAAAAEAIAAAACABAABkcnMvc2hhcGV4&#10;bWwueG1sUEsFBgAAAAAGAAYAWwEAAMoDAAAAAA==&#10;">
                  <v:fill on="f" focussize="0,0"/>
                  <v:stroke weight="0.992125984251969pt" color="#000000 [3213]" joinstyle="round" startarrow="classic"/>
                  <v:imagedata o:title=""/>
                  <o:lock v:ext="edit" aspectratio="f"/>
                </v:line>
                <w10:wrap type="none"/>
                <w10:anchorlock/>
              </v:group>
            </w:pict>
          </mc:Fallback>
        </mc:AlternateContent>
      </w:r>
    </w:p>
    <w:p>
      <w:pPr>
        <w:ind w:firstLine="480"/>
        <w:jc w:val="center"/>
        <w:rPr>
          <w:sz w:val="24"/>
        </w:rPr>
      </w:pPr>
      <w:r>
        <w:rPr>
          <w:sz w:val="24"/>
        </w:rPr>
        <w:t>2-1 四位除法器结构框图</w:t>
      </w:r>
    </w:p>
    <w:p>
      <w:pPr>
        <w:ind w:firstLine="480"/>
        <w:rPr>
          <w:sz w:val="24"/>
        </w:rPr>
      </w:pPr>
    </w:p>
    <w:p>
      <w:pPr>
        <w:ind w:firstLine="480"/>
        <w:rPr>
          <w:sz w:val="24"/>
        </w:rPr>
      </w:pPr>
      <w:r>
        <w:rPr>
          <w:sz w:val="24"/>
        </w:rPr>
        <w:t>四位除法器Div4算法步骤如下：</w:t>
      </w:r>
    </w:p>
    <w:p>
      <w:pPr>
        <w:pStyle w:val="97"/>
        <w:numPr>
          <w:ilvl w:val="0"/>
          <w:numId w:val="1"/>
        </w:numPr>
        <w:rPr>
          <w:sz w:val="24"/>
        </w:rPr>
      </w:pPr>
      <w:r>
        <w:rPr>
          <w:sz w:val="24"/>
        </w:rPr>
        <w:t>设n</w:t>
      </w:r>
      <w:r>
        <w:rPr>
          <w:sz w:val="24"/>
          <w:vertAlign w:val="subscript"/>
        </w:rPr>
        <w:t>1</w:t>
      </w:r>
      <w:r>
        <w:rPr>
          <w:sz w:val="24"/>
        </w:rPr>
        <w:t>=</w:t>
      </w:r>
      <w:r>
        <w:rPr>
          <w:rFonts w:ascii="宋体" w:hAnsi="宋体"/>
          <w:sz w:val="24"/>
        </w:rPr>
        <w:t>"0000"，</w:t>
      </w:r>
      <w:r>
        <w:rPr>
          <w:sz w:val="24"/>
        </w:rPr>
        <w:t>将被除数以n</w:t>
      </w:r>
      <w:r>
        <w:rPr>
          <w:sz w:val="24"/>
          <w:vertAlign w:val="subscript"/>
        </w:rPr>
        <w:t>1</w:t>
      </w:r>
      <w:r>
        <w:rPr>
          <w:sz w:val="24"/>
        </w:rPr>
        <w:t>:n</w:t>
      </w:r>
      <w:r>
        <w:rPr>
          <w:sz w:val="24"/>
          <w:vertAlign w:val="subscript"/>
        </w:rPr>
        <w:t xml:space="preserve">2 </w:t>
      </w:r>
      <w:r>
        <w:rPr>
          <w:sz w:val="24"/>
        </w:rPr>
        <w:t>的形式拼接，除数为d；</w:t>
      </w:r>
    </w:p>
    <w:p>
      <w:pPr>
        <w:pStyle w:val="97"/>
        <w:numPr>
          <w:ilvl w:val="0"/>
          <w:numId w:val="1"/>
        </w:numPr>
        <w:rPr>
          <w:sz w:val="24"/>
        </w:rPr>
      </w:pPr>
      <w:r>
        <w:rPr>
          <w:sz w:val="24"/>
        </w:rPr>
        <w:t>重复4次：</w:t>
      </w:r>
    </w:p>
    <w:p>
      <w:pPr>
        <w:pStyle w:val="97"/>
        <w:ind w:left="1440" w:firstLine="0"/>
        <w:rPr>
          <w:sz w:val="24"/>
        </w:rPr>
      </w:pPr>
      <w:r>
        <w:rPr>
          <w:sz w:val="24"/>
        </w:rPr>
        <w:t xml:space="preserve">    将n</w:t>
      </w:r>
      <w:r>
        <w:rPr>
          <w:sz w:val="24"/>
          <w:vertAlign w:val="subscript"/>
        </w:rPr>
        <w:t>1</w:t>
      </w:r>
      <w:r>
        <w:rPr>
          <w:sz w:val="24"/>
        </w:rPr>
        <w:t>:n</w:t>
      </w:r>
      <w:r>
        <w:rPr>
          <w:sz w:val="24"/>
          <w:vertAlign w:val="subscript"/>
        </w:rPr>
        <w:t>2</w:t>
      </w:r>
      <w:r>
        <w:rPr>
          <w:sz w:val="24"/>
        </w:rPr>
        <w:t>左移1位；</w:t>
      </w:r>
    </w:p>
    <w:p>
      <w:pPr>
        <w:pStyle w:val="97"/>
        <w:ind w:left="1440" w:firstLine="480"/>
        <w:rPr>
          <w:sz w:val="24"/>
        </w:rPr>
      </w:pPr>
      <w:r>
        <w:rPr>
          <w:sz w:val="24"/>
        </w:rPr>
        <w:t>if (n</w:t>
      </w:r>
      <w:r>
        <w:rPr>
          <w:sz w:val="24"/>
          <w:vertAlign w:val="subscript"/>
        </w:rPr>
        <w:t>1</w:t>
      </w:r>
      <w:r>
        <w:rPr>
          <w:sz w:val="24"/>
        </w:rPr>
        <w:t>&gt;=d) begin n</w:t>
      </w:r>
      <w:r>
        <w:rPr>
          <w:sz w:val="24"/>
          <w:vertAlign w:val="subscript"/>
        </w:rPr>
        <w:t>1</w:t>
      </w:r>
      <w:r>
        <w:rPr>
          <w:sz w:val="24"/>
        </w:rPr>
        <w:t>= n</w:t>
      </w:r>
      <w:r>
        <w:rPr>
          <w:sz w:val="24"/>
          <w:vertAlign w:val="subscript"/>
        </w:rPr>
        <w:t>1</w:t>
      </w:r>
      <w:r>
        <w:rPr>
          <w:sz w:val="24"/>
        </w:rPr>
        <w:t>-d;  n</w:t>
      </w:r>
      <w:r>
        <w:rPr>
          <w:sz w:val="24"/>
          <w:vertAlign w:val="subscript"/>
        </w:rPr>
        <w:t>2</w:t>
      </w:r>
      <w:r>
        <w:rPr>
          <w:sz w:val="24"/>
        </w:rPr>
        <w:t xml:space="preserve"> (0)=1 end</w:t>
      </w:r>
    </w:p>
    <w:p>
      <w:pPr>
        <w:pStyle w:val="97"/>
        <w:numPr>
          <w:ilvl w:val="0"/>
          <w:numId w:val="1"/>
        </w:numPr>
        <w:rPr>
          <w:sz w:val="24"/>
        </w:rPr>
      </w:pPr>
      <w:r>
        <w:rPr>
          <w:sz w:val="24"/>
        </w:rPr>
        <w:t>商和余数的结果为：quot= n</w:t>
      </w:r>
      <w:r>
        <w:rPr>
          <w:sz w:val="24"/>
          <w:vertAlign w:val="subscript"/>
        </w:rPr>
        <w:t xml:space="preserve">2 </w:t>
      </w:r>
      <w:r>
        <w:rPr>
          <w:sz w:val="24"/>
        </w:rPr>
        <w:t>；rem= n</w:t>
      </w:r>
      <w:r>
        <w:rPr>
          <w:sz w:val="24"/>
          <w:vertAlign w:val="subscript"/>
        </w:rPr>
        <w:t xml:space="preserve">1 </w:t>
      </w:r>
      <w:r>
        <w:rPr>
          <w:sz w:val="24"/>
        </w:rPr>
        <w:t>。</w:t>
      </w:r>
    </w:p>
    <w:p>
      <w:pPr>
        <w:ind w:firstLine="480"/>
        <w:rPr>
          <w:sz w:val="24"/>
        </w:rPr>
      </w:pPr>
      <w:r>
        <w:rPr>
          <w:sz w:val="24"/>
        </w:rPr>
        <w:t>四位除法器也可以用4个相同的模块串接而成。每个模块均包含一个减法器、两个2选1多路选择器、一个比较器和一个移位器shl。请参照四位乘法器的设计思路，实现两个无符号的4位二进制数的除法器。</w:t>
      </w:r>
    </w:p>
    <w:p>
      <w:pPr>
        <w:spacing w:line="276" w:lineRule="auto"/>
        <w:rPr>
          <w:b/>
          <w:sz w:val="24"/>
        </w:rPr>
      </w:pPr>
      <w:r>
        <w:rPr>
          <w:b/>
          <w:sz w:val="24"/>
        </w:rPr>
        <w:t>（2）32位除法器设计</w:t>
      </w:r>
    </w:p>
    <w:p>
      <w:pPr>
        <w:ind w:firstLine="480"/>
        <w:rPr>
          <w:sz w:val="24"/>
        </w:rPr>
      </w:pPr>
      <w:r>
        <w:rPr>
          <w:sz w:val="24"/>
        </w:rPr>
        <w:t>32位除法器Div32实现两个无符号的32位二进制数的除法运算，其结构框图如图2-2所示。设被除数为n(31:0)，除数为d(31:0)，商为quot(31:0)，余数为rem(31:0)。</w:t>
      </w:r>
    </w:p>
    <w:p>
      <w:pPr>
        <w:ind w:firstLine="1699"/>
      </w:pPr>
      <w:r>
        <mc:AlternateContent>
          <mc:Choice Requires="wpg">
            <w:drawing>
              <wp:inline distT="0" distB="0" distL="0" distR="0">
                <wp:extent cx="0" cy="0"/>
                <wp:effectExtent l="635" t="38735" r="76200" b="38100"/>
                <wp:docPr id="41" name="Group 41"/>
                <wp:cNvGraphicFramePr/>
                <a:graphic xmlns:a="http://schemas.openxmlformats.org/drawingml/2006/main">
                  <a:graphicData uri="http://schemas.microsoft.com/office/word/2010/wordprocessingGroup">
                    <wpg:wgp>
                      <wpg:cNvGrpSpPr/>
                      <wpg:grpSpPr>
                        <a:xfrm>
                          <a:off x="0" y="0"/>
                          <a:ext cx="0" cy="0"/>
                          <a:chOff x="0" y="0"/>
                          <a:chExt cx="2324880" cy="492120"/>
                        </a:xfrm>
                      </wpg:grpSpPr>
                      <wpg:grpSp>
                        <wpg:cNvPr id="42" name="Group 42"/>
                        <wpg:cNvGrpSpPr/>
                        <wpg:grpSpPr>
                          <a:xfrm>
                            <a:off x="0" y="0"/>
                            <a:ext cx="0" cy="0"/>
                            <a:chOff x="0" y="0"/>
                            <a:chExt cx="3676680" cy="672480"/>
                          </a:xfrm>
                        </wpg:grpSpPr>
                        <wps:wsp>
                          <wps:cNvPr id="43" name="Rectangle 43"/>
                          <wps:cNvSpPr/>
                          <wps:spPr>
                            <a:xfrm>
                              <a:off x="1033200" y="0"/>
                              <a:ext cx="912600" cy="6724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Div32</w:t>
                                </w:r>
                              </w:p>
                            </w:txbxContent>
                          </wps:txbx>
                          <wps:bodyPr lIns="90000" tIns="45000" rIns="90000" bIns="45000" anchor="ctr">
                            <a:noAutofit/>
                          </wps:bodyPr>
                        </wps:wsp>
                        <wps:wsp>
                          <wps:cNvPr id="44" name="Straight Connector 44"/>
                          <wps:cNvCnPr/>
                          <wps:spPr>
                            <a:xfrm flipH="1">
                              <a:off x="368280" y="87120"/>
                              <a:ext cx="21636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45" name="Straight Connector 45"/>
                          <wps:cNvCnPr/>
                          <wps:spPr>
                            <a:xfrm flipH="1">
                              <a:off x="364320" y="266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46" name="Straight Connector 46"/>
                          <wps:cNvCnPr/>
                          <wps:spPr>
                            <a:xfrm flipH="1">
                              <a:off x="1104120" y="104760"/>
                              <a:ext cx="21708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s:wsp>
                          <wps:cNvPr id="47" name="Rectangle 47"/>
                          <wps:cNvSpPr/>
                          <wps:spPr>
                            <a:xfrm>
                              <a:off x="0" y="0"/>
                              <a:ext cx="0" cy="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n(31:0)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d(31:0)</w:t>
                                </w:r>
                              </w:p>
                            </w:txbxContent>
                          </wps:txbx>
                          <wps:bodyPr lIns="90000" tIns="45000" rIns="90000" bIns="45000">
                            <a:spAutoFit/>
                          </wps:bodyPr>
                        </wps:wsp>
                        <wps:wsp>
                          <wps:cNvPr id="48" name="Rectangle 48"/>
                          <wps:cNvSpPr/>
                          <wps:spPr>
                            <a:xfrm>
                              <a:off x="2347560" y="42480"/>
                              <a:ext cx="1329120" cy="570960"/>
                            </a:xfrm>
                            <a:prstGeom prst="rect">
                              <a:avLst/>
                            </a:prstGeom>
                            <a:solidFill>
                              <a:srgbClr val="FFFFFF"/>
                            </a:solidFill>
                            <a:ln w="9360">
                              <a:solidFill>
                                <a:schemeClr val="bg1"/>
                              </a:solidFill>
                              <a:miter/>
                            </a:ln>
                          </wps:spPr>
                          <wps:style>
                            <a:lnRef idx="0">
                              <a:srgbClr val="FFFFFF"/>
                            </a:lnRef>
                            <a:fillRef idx="0">
                              <a:srgbClr val="FFFFFF"/>
                            </a:fillRef>
                            <a:effectRef idx="0">
                              <a:srgbClr val="FFFFFF"/>
                            </a:effectRef>
                            <a:fontRef idx="minor"/>
                          </wps:style>
                          <wps:txbx>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quot(31:0)</w:t>
                                </w:r>
                              </w:p>
                              <w:p>
                                <w:pPr>
                                  <w:overflowPunct w:val="0"/>
                                  <w:spacing w:before="0" w:after="0" w:line="240" w:lineRule="atLeast"/>
                                  <w:jc w:val="left"/>
                                </w:pPr>
                              </w:p>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rem(31:0)</w:t>
                                </w:r>
                              </w:p>
                            </w:txbxContent>
                          </wps:txbx>
                          <wps:bodyPr lIns="90000" tIns="45000" rIns="90000" bIns="45000">
                            <a:spAutoFit/>
                          </wps:bodyPr>
                        </wps:wsp>
                      </wpg:grpSp>
                      <wps:wsp>
                        <wps:cNvPr id="49" name="Straight Connector 49"/>
                        <wps:cNvCnPr/>
                        <wps:spPr>
                          <a:xfrm flipH="1">
                            <a:off x="1941840" y="492120"/>
                            <a:ext cx="383040" cy="0"/>
                          </a:xfrm>
                          <a:prstGeom prst="line">
                            <a:avLst/>
                          </a:prstGeom>
                          <a:ln w="12600">
                            <a:solidFill>
                              <a:schemeClr val="tx1"/>
                            </a:solidFill>
                            <a:round/>
                            <a:headEnd type="stealth" w="med" len="med"/>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_x0000_s1026" o:spid="_x0000_s1026" o:spt="203" style="height:0pt;width:0pt;" coordsize="2324880,49212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FgAAAGRy&#10;cy9QSwECFAAUAAAACACHTuJAlVgczs8AAAD/AAAADwAAAAAAAAABACAAAAA4AAAAZHJzL2Rvd25y&#10;ZXYueG1sUEsBAhQAFAAAAAgAh07iQB0yoby5AwAAXxIAAA4AAAAAAAAAAQAgAAAANAEAAGRycy9l&#10;Mm9Eb2MueG1sUEsFBgAAAAAGAAYAWQEAAF8HAAAAAA==&#10;">
                <o:lock v:ext="edit" aspectratio="f"/>
                <v:group id="_x0000_s1026" o:spid="_x0000_s1026" o:spt="203" style="position:absolute;left:0;top:0;height:0;width:0;" coordsize="3676680,672480" o:gfxdata="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&#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iOF5L8AAADbAAAADwAAAAAAAAAB&#10;ACAAAAA4AAAAZHJzL2Rvd25yZXYueG1sUEsBAhQAFAAAAAgAh07iQDMvBZ47AAAAOQAAABUAAAAA&#10;AAAAAQAgAAAAJAEAAGRycy9ncm91cHNoYXBleG1sLnhtbFBLBQYAAAAABgAGAGABAADhAwAAAAA=&#10;">
                  <o:lock v:ext="edit" aspectratio="f"/>
                  <v:rect id="_x0000_s1026" o:spid="_x0000_s1026" o:spt="1" style="position:absolute;left:1033200;top:0;height:672480;width:912600;v-text-anchor:middle;" filled="f" stroked="t" coordsize="21600,21600" o:gfxdata="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jIf7i+AAAA2wAAAA8AAAAAAAAAAQAgAAAAOAAAAGRycy9kb3ducmV2&#10;LnhtbFBLAQIUABQAAAAIAIdO4kAzLwWeOwAAADkAAAAQAAAAAAAAAAEAIAAAACMBAABkcnMvc2hh&#10;cGV4bWwueG1sUEsFBgAAAAAGAAYAWwEAAM0DAAAAAA==&#10;">
                    <v:fill on="f" focussize="0,0"/>
                    <v:stroke weight="2pt" color="#000000 [3213]" joinstyle="round"/>
                    <v:imagedata o:title=""/>
                    <o:lock v:ext="edit" aspectratio="f"/>
                    <v:textbox inset="2.5mm,1.25mm,2.5mm,1.25mm">
                      <w:txbxContent>
                        <w:p>
                          <w:pPr>
                            <w:overflowPunct w:val="0"/>
                            <w:spacing w:before="0" w:after="0" w:line="240" w:lineRule="auto"/>
                            <w:jc w:val="center"/>
                          </w:pPr>
                          <w:r>
                            <w:rPr>
                              <w:rFonts w:ascii="Calibri" w:hAnsi="Calibri"/>
                              <w:b w:val="0"/>
                              <w:bCs w:val="0"/>
                              <w:i w:val="0"/>
                              <w:iCs w:val="0"/>
                              <w:caps w:val="0"/>
                              <w:smallCaps w:val="0"/>
                              <w:strike w:val="0"/>
                              <w:dstrike w:val="0"/>
                              <w:color w:val="000000"/>
                              <w:spacing w:val="0"/>
                              <w:kern w:val="0"/>
                              <w:position w:val="0"/>
                              <w:sz w:val="21"/>
                              <w:szCs w:val="21"/>
                              <w:u w:val="none"/>
                              <w:vertAlign w:val="baseline"/>
                            </w:rPr>
                            <w:t>Div32</w:t>
                          </w:r>
                        </w:p>
                      </w:txbxContent>
                    </v:textbox>
                  </v:rect>
                  <v:line id="_x0000_s1026" o:spid="_x0000_s1026" o:spt="20" style="position:absolute;left:368280;top:87120;flip:x;height:0;width:216360;" filled="f" stroked="t" coordsize="21600,21600" o:gfxdata="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3l2tvAAAANsAAAAPAAAAAAAAAAEAIAAAADgAAABkcnMvZG93bnJldi54&#10;bWxQSwECFAAUAAAACACHTuJAMy8FnjsAAAA5AAAAEAAAAAAAAAABACAAAAAhAQAAZHJzL3NoYXBl&#10;eG1sLnhtbFBLBQYAAAAABgAGAFsBAADLAwAAAAA=&#10;">
                    <v:fill on="f" focussize="0,0"/>
                    <v:stroke weight="0.992125984251969pt" color="#000000 [3213]" joinstyle="round" startarrow="classic"/>
                    <v:imagedata o:title=""/>
                    <o:lock v:ext="edit" aspectratio="f"/>
                  </v:line>
                  <v:line id="_x0000_s1026" o:spid="_x0000_s1026" o:spt="20" style="position:absolute;left:364320;top:266760;flip:x;height:0;width:217080;" filled="f" stroked="t" coordsize="21600,21600" o:gfxdata="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kvg2vwAAANsAAAAPAAAAAAAAAAEAIAAAADgAAABkcnMvZG93bnJl&#10;di54bWxQSwECFAAUAAAACACHTuJAMy8FnjsAAAA5AAAAEAAAAAAAAAABACAAAAAkAQAAZHJzL3No&#10;YXBleG1sLnhtbFBLBQYAAAAABgAGAFsBAADOAwAAAAA=&#10;">
                    <v:fill on="f" focussize="0,0"/>
                    <v:stroke weight="0.992125984251969pt" color="#000000 [3213]" joinstyle="round" startarrow="classic"/>
                    <v:imagedata o:title=""/>
                    <o:lock v:ext="edit" aspectratio="f"/>
                  </v:line>
                  <v:line id="_x0000_s1026" o:spid="_x0000_s1026" o:spt="20" style="position:absolute;left:1104120;top:104760;flip:x;height:0;width:217080;" filled="f" stroked="t" coordsize="21600,21600" o:gfxdata="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yQGZBvwAAANsAAAAPAAAAAAAAAAEAIAAAADgAAABkcnMvZG93bnJl&#10;di54bWxQSwECFAAUAAAACACHTuJAMy8FnjsAAAA5AAAAEAAAAAAAAAABACAAAAAkAQAAZHJzL3No&#10;YXBleG1sLnhtbFBLBQYAAAAABgAGAFsBAADOAwAAAAA=&#10;">
                    <v:fill on="f" focussize="0,0"/>
                    <v:stroke weight="0.992125984251969pt" color="#000000 [3213]" joinstyle="round" startarrow="classic"/>
                    <v:imagedata o:title=""/>
                    <o:lock v:ext="edit" aspectratio="f"/>
                  </v:line>
                  <v:rect id="_x0000_s1026" o:spid="_x0000_s1026" o:spt="1" style="position:absolute;left:0;top:0;height:0;width:0;" fillcolor="#FFFFFF" filled="t" stroked="t" coordsize="21600,21600" o:gfxdata="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4dKZ7oAAADbAAAADwAAAAAAAAABACAAAAA4AAAAZHJzL2Rvd25yZXYueG1s&#10;UEsBAhQAFAAAAAgAh07iQDMvBZ47AAAAOQAAABAAAAAAAAAAAQAgAAAAHwEAAGRycy9zaGFwZXht&#10;bC54bWxQSwUGAAAAAAYABgBbAQAAyQM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n(31:0)</w:t>
                          </w:r>
                        </w:p>
                        <w:p>
                          <w:pPr>
                            <w:overflowPunct w:val="0"/>
                            <w:spacing w:before="0" w:after="0" w:line="240" w:lineRule="atLeast"/>
                            <w:jc w:val="right"/>
                          </w:pPr>
                        </w:p>
                        <w:p>
                          <w:pPr>
                            <w:overflowPunct w:val="0"/>
                            <w:spacing w:before="0" w:after="0" w:line="240" w:lineRule="atLeast"/>
                            <w:jc w:val="right"/>
                          </w:pPr>
                          <w:r>
                            <w:rPr>
                              <w:rFonts w:ascii="Calibri" w:hAnsi="Calibri"/>
                              <w:b w:val="0"/>
                              <w:bCs w:val="0"/>
                              <w:i w:val="0"/>
                              <w:iCs w:val="0"/>
                              <w:caps w:val="0"/>
                              <w:smallCaps w:val="0"/>
                              <w:strike w:val="0"/>
                              <w:dstrike w:val="0"/>
                              <w:color w:val="000000"/>
                              <w:spacing w:val="0"/>
                              <w:kern w:val="0"/>
                              <w:position w:val="0"/>
                              <w:sz w:val="21"/>
                              <w:szCs w:val="21"/>
                              <w:u w:val="none"/>
                              <w:vertAlign w:val="baseline"/>
                            </w:rPr>
                            <w:t>d(31:0)</w:t>
                          </w:r>
                        </w:p>
                      </w:txbxContent>
                    </v:textbox>
                  </v:rect>
                  <v:rect id="_x0000_s1026" o:spid="_x0000_s1026" o:spt="1" style="position:absolute;left:2347560;top:42480;height:570960;width:1329120;" fillcolor="#FFFFFF" filled="t" stroked="t" coordsize="21600,21600" o:gfxdata="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A4Y3hW1AAAA2wAAAA8AAAAAAAAAAQAgAAAAOAAAAGRycy9kb3ducmV2LnhtbFBLAQIU&#10;ABQAAAAIAIdO4kAzLwWeOwAAADkAAAAQAAAAAAAAAAEAIAAAABoBAABkcnMvc2hhcGV4bWwueG1s&#10;UEsFBgAAAAAGAAYAWwEAAMQDAAAAAA==&#10;">
                    <v:fill on="t" focussize="0,0"/>
                    <v:stroke weight="0.737007874015748pt" color="#404552 [3212]" joinstyle="miter"/>
                    <v:imagedata o:title=""/>
                    <o:lock v:ext="edit" aspectratio="f"/>
                    <v:textbox inset="2.5mm,1.25mm,2.5mm,1.25mm" style="mso-fit-shape-to-text:t;">
                      <w:txbxContent>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quot(31:0)</w:t>
                          </w:r>
                        </w:p>
                        <w:p>
                          <w:pPr>
                            <w:overflowPunct w:val="0"/>
                            <w:spacing w:before="0" w:after="0" w:line="240" w:lineRule="atLeast"/>
                            <w:jc w:val="left"/>
                          </w:pPr>
                        </w:p>
                        <w:p>
                          <w:pPr>
                            <w:overflowPunct w:val="0"/>
                            <w:spacing w:before="0" w:after="0" w:line="240" w:lineRule="atLeast"/>
                            <w:jc w:val="left"/>
                          </w:pPr>
                          <w:r>
                            <w:rPr>
                              <w:rFonts w:ascii="Calibri" w:hAnsi="Calibri"/>
                              <w:b w:val="0"/>
                              <w:bCs w:val="0"/>
                              <w:i w:val="0"/>
                              <w:iCs w:val="0"/>
                              <w:caps w:val="0"/>
                              <w:smallCaps w:val="0"/>
                              <w:strike w:val="0"/>
                              <w:dstrike w:val="0"/>
                              <w:color w:val="000000"/>
                              <w:spacing w:val="0"/>
                              <w:kern w:val="0"/>
                              <w:position w:val="0"/>
                              <w:sz w:val="21"/>
                              <w:szCs w:val="21"/>
                              <w:u w:val="none"/>
                              <w:vertAlign w:val="baseline"/>
                            </w:rPr>
                            <w:t>rem(31:0)</w:t>
                          </w:r>
                        </w:p>
                      </w:txbxContent>
                    </v:textbox>
                  </v:rect>
                </v:group>
                <v:line id="_x0000_s1026" o:spid="_x0000_s1026" o:spt="20" style="position:absolute;left:1941840;top:492120;flip:x;height:0;width:383040;" filled="f" stroked="t" coordsize="21600,21600" o:gfxdata="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3/IzvwAAANsAAAAPAAAAAAAAAAEAIAAAADgAAABkcnMvZG93bnJl&#10;di54bWxQSwECFAAUAAAACACHTuJAMy8FnjsAAAA5AAAAEAAAAAAAAAABACAAAAAkAQAAZHJzL3No&#10;YXBleG1sLnhtbFBLBQYAAAAABgAGAFsBAADOAwAAAAA=&#10;">
                  <v:fill on="f" focussize="0,0"/>
                  <v:stroke weight="0.992125984251969pt" color="#000000 [3213]" joinstyle="round" startarrow="classic"/>
                  <v:imagedata o:title=""/>
                  <o:lock v:ext="edit" aspectratio="f"/>
                </v:line>
                <w10:wrap type="none"/>
                <w10:anchorlock/>
              </v:group>
            </w:pict>
          </mc:Fallback>
        </mc:AlternateContent>
      </w:r>
    </w:p>
    <w:p>
      <w:pPr>
        <w:ind w:firstLine="480"/>
        <w:jc w:val="center"/>
        <w:rPr>
          <w:sz w:val="24"/>
        </w:rPr>
      </w:pPr>
      <w:r>
        <w:rPr>
          <w:sz w:val="24"/>
        </w:rPr>
        <w:t>2-2   32位除法器结构框图</w:t>
      </w:r>
    </w:p>
    <w:p>
      <w:pPr>
        <w:ind w:firstLine="420"/>
        <w:jc w:val="center"/>
      </w:pPr>
    </w:p>
    <w:p>
      <w:pPr>
        <w:spacing w:line="276" w:lineRule="auto"/>
        <w:ind w:firstLine="435"/>
        <w:rPr>
          <w:sz w:val="24"/>
        </w:rPr>
      </w:pPr>
      <w:r>
        <w:rPr>
          <w:sz w:val="24"/>
        </w:rPr>
        <w:t>对四位除法器Div4中4个相同的模块之一</w:t>
      </w:r>
      <w:r>
        <w:rPr>
          <w:color w:val="000000" w:themeColor="text1"/>
          <w:sz w:val="24"/>
          <w14:textFill>
            <w14:solidFill>
              <w14:schemeClr w14:val="tx1"/>
            </w14:solidFill>
          </w14:textFill>
        </w:rPr>
        <w:t>进行改进，将</w:t>
      </w:r>
      <w:r>
        <w:rPr>
          <w:sz w:val="24"/>
        </w:rPr>
        <w:t>数据通路上的数据位宽都扩展为32位，得到一个Div1。将32个Div1拼接起来即可实现Div32。</w:t>
      </w:r>
    </w:p>
    <w:p>
      <w:pPr>
        <w:pStyle w:val="10"/>
        <w:jc w:val="left"/>
        <w:rPr>
          <w:rFonts w:ascii="黑体" w:hAnsi="黑体" w:eastAsia="黑体"/>
          <w:sz w:val="28"/>
          <w:szCs w:val="28"/>
        </w:rPr>
      </w:pPr>
      <w:r>
        <w:rPr>
          <w:rFonts w:ascii="黑体" w:hAnsi="黑体" w:eastAsia="黑体"/>
          <w:sz w:val="28"/>
          <w:szCs w:val="28"/>
        </w:rPr>
        <w:t>5、实验设计方案</w:t>
      </w:r>
    </w:p>
    <w:p>
      <w:pPr>
        <w:ind w:firstLine="420"/>
      </w:pPr>
      <w:r>
        <w:rPr>
          <w:rFonts w:ascii="黑体" w:hAnsi="黑体" w:eastAsia="黑体"/>
          <w:b/>
          <w:sz w:val="24"/>
        </w:rPr>
        <w:t>（1）</w:t>
      </w:r>
      <w:r>
        <w:rPr>
          <w:b/>
          <w:sz w:val="24"/>
        </w:rPr>
        <w:t>四位除法器设计</w:t>
      </w:r>
    </w:p>
    <w:p>
      <w:pPr>
        <w:rPr>
          <w:rFonts w:asciiTheme="minorEastAsia" w:hAnsiTheme="minorEastAsia"/>
          <w:sz w:val="24"/>
        </w:rPr>
      </w:pPr>
      <w:r>
        <w:rPr>
          <w:rFonts w:asciiTheme="minorEastAsia" w:hAnsiTheme="minorEastAsia"/>
          <w:sz w:val="24"/>
        </w:rPr>
        <w:t>先作出一个循环之内的基本器件，将其包装后连续使用4个，来完成四位除法器</w:t>
      </w:r>
    </w:p>
    <w:p>
      <w:pPr>
        <w:rPr>
          <w:rFonts w:asciiTheme="minorEastAsia" w:hAnsiTheme="minorEastAsia"/>
          <w:sz w:val="24"/>
        </w:rPr>
      </w:pPr>
      <w:r>
        <w:rPr>
          <w:rFonts w:asciiTheme="minorEastAsia" w:hAnsiTheme="minorEastAsia"/>
          <w:sz w:val="24"/>
        </w:rPr>
        <w:t>基本单元如图2-3所示</w:t>
      </w:r>
    </w:p>
    <w:p>
      <w:pPr>
        <w:widowControl/>
        <w:ind w:firstLine="840"/>
        <w:jc w:val="center"/>
        <w:rPr>
          <w:rFonts w:ascii="仿宋" w:hAnsi="仿宋" w:eastAsia="仿宋"/>
          <w:bCs/>
          <w:color w:val="000000"/>
          <w:sz w:val="24"/>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878965"/>
            <wp:effectExtent l="0" t="0" r="0" b="0"/>
            <wp:wrapTopAndBottom/>
            <wp:docPr id="5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pic:cNvPicPr>
                      <a:picLocks noChangeAspect="1" noChangeArrowheads="1"/>
                    </pic:cNvPicPr>
                  </pic:nvPicPr>
                  <pic:blipFill>
                    <a:blip r:embed="rId16"/>
                    <a:stretch>
                      <a:fillRect/>
                    </a:stretch>
                  </pic:blipFill>
                  <pic:spPr>
                    <a:xfrm>
                      <a:off x="0" y="0"/>
                      <a:ext cx="5274310" cy="1878965"/>
                    </a:xfrm>
                    <a:prstGeom prst="rect">
                      <a:avLst/>
                    </a:prstGeom>
                  </pic:spPr>
                </pic:pic>
              </a:graphicData>
            </a:graphic>
          </wp:anchor>
        </w:drawing>
      </w:r>
      <w:r>
        <w:rPr>
          <w:rFonts w:ascii="仿宋" w:hAnsi="仿宋" w:eastAsia="仿宋"/>
          <w:bCs/>
          <w:color w:val="000000"/>
          <w:sz w:val="24"/>
        </w:rPr>
        <w:t>图2-3 四位除法器基本单</w:t>
      </w:r>
    </w:p>
    <w:p>
      <w:pPr>
        <w:rPr>
          <w:rFonts w:asciiTheme="minorEastAsia" w:hAnsiTheme="minorEastAsia"/>
          <w:sz w:val="24"/>
        </w:rPr>
      </w:pPr>
      <w:r>
        <w:rPr>
          <w:rFonts w:asciiTheme="minorEastAsia" w:hAnsiTheme="minorEastAsia"/>
          <w:sz w:val="24"/>
        </w:rPr>
        <w:t>封装后的基本单元如图2-3a所示</w:t>
      </w:r>
    </w:p>
    <w:p>
      <w:pPr>
        <w:ind w:firstLine="420"/>
        <w:jc w:val="cente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28090" cy="762000"/>
            <wp:effectExtent l="0" t="0" r="0" b="0"/>
            <wp:wrapTopAndBottom/>
            <wp:docPr id="5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
                    <pic:cNvPicPr>
                      <a:picLocks noChangeAspect="1" noChangeArrowheads="1"/>
                    </pic:cNvPicPr>
                  </pic:nvPicPr>
                  <pic:blipFill>
                    <a:blip r:embed="rId17"/>
                    <a:stretch>
                      <a:fillRect/>
                    </a:stretch>
                  </pic:blipFill>
                  <pic:spPr>
                    <a:xfrm>
                      <a:off x="0" y="0"/>
                      <a:ext cx="1228090" cy="762000"/>
                    </a:xfrm>
                    <a:prstGeom prst="rect">
                      <a:avLst/>
                    </a:prstGeom>
                  </pic:spPr>
                </pic:pic>
              </a:graphicData>
            </a:graphic>
          </wp:anchor>
        </w:drawing>
      </w:r>
      <w:r>
        <w:rPr>
          <w:rFonts w:ascii="仿宋" w:hAnsi="仿宋" w:eastAsia="仿宋"/>
          <w:bCs/>
          <w:color w:val="000000"/>
          <w:sz w:val="24"/>
        </w:rPr>
        <w:t>图2-3a封装后的基本单元</w:t>
      </w:r>
    </w:p>
    <w:p>
      <w:pPr>
        <w:rPr>
          <w:rFonts w:asciiTheme="minorEastAsia" w:hAnsiTheme="minorEastAsia"/>
          <w:sz w:val="24"/>
        </w:rPr>
      </w:pPr>
      <w:r>
        <w:rPr>
          <w:rFonts w:asciiTheme="minorEastAsia" w:hAnsiTheme="minorEastAsia"/>
          <w:sz w:val="24"/>
        </w:rPr>
        <w:t>使用四个基本单元，组成的四位二进制除法器如图2-4所示</w:t>
      </w:r>
    </w:p>
    <w:p>
      <w:pPr>
        <w:ind w:firstLine="420"/>
        <w:jc w:val="cente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616710"/>
            <wp:effectExtent l="0" t="0" r="0" b="0"/>
            <wp:wrapTopAndBottom/>
            <wp:docPr id="5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
                    <pic:cNvPicPr>
                      <a:picLocks noChangeAspect="1" noChangeArrowheads="1"/>
                    </pic:cNvPicPr>
                  </pic:nvPicPr>
                  <pic:blipFill>
                    <a:blip r:embed="rId18"/>
                    <a:stretch>
                      <a:fillRect/>
                    </a:stretch>
                  </pic:blipFill>
                  <pic:spPr>
                    <a:xfrm>
                      <a:off x="0" y="0"/>
                      <a:ext cx="5274310" cy="1616710"/>
                    </a:xfrm>
                    <a:prstGeom prst="rect">
                      <a:avLst/>
                    </a:prstGeom>
                  </pic:spPr>
                </pic:pic>
              </a:graphicData>
            </a:graphic>
          </wp:anchor>
        </w:drawing>
      </w:r>
      <w:r>
        <w:rPr>
          <w:rFonts w:ascii="仿宋" w:hAnsi="仿宋" w:eastAsia="仿宋"/>
          <w:bCs/>
          <w:color w:val="000000"/>
          <w:sz w:val="24"/>
        </w:rPr>
        <w:t>图2-4 使用基本单元组成的四位二进制除法器</w:t>
      </w:r>
    </w:p>
    <w:p>
      <w:pPr>
        <w:ind w:firstLine="420"/>
        <w:rPr>
          <w:rFonts w:ascii="黑体" w:hAnsi="黑体" w:eastAsia="黑体"/>
          <w:b/>
          <w:sz w:val="24"/>
        </w:rPr>
      </w:pPr>
      <w:r>
        <w:rPr>
          <w:rFonts w:ascii="黑体" w:hAnsi="黑体" w:eastAsia="黑体"/>
          <w:b/>
          <w:sz w:val="24"/>
        </w:rPr>
        <w:t>（2）32位除法器Div32设计</w:t>
      </w:r>
    </w:p>
    <w:p>
      <w:pPr>
        <w:rPr>
          <w:rFonts w:asciiTheme="minorEastAsia" w:hAnsiTheme="minorEastAsia"/>
          <w:sz w:val="24"/>
        </w:rPr>
      </w:pPr>
      <w:r>
        <w:rPr>
          <w:rFonts w:asciiTheme="minorEastAsia" w:hAnsiTheme="minorEastAsia"/>
          <w:sz w:val="24"/>
        </w:rPr>
        <w:t>与四位二进制除法器相同，但是由于logisim 无法拼接两个32位的数据，所以移位的方法与四位二进制除法器有一些不同，是手动的将n2的高位补到n1的低位上。32位的基本单元如图2-5所示</w:t>
      </w:r>
    </w:p>
    <w:p>
      <w:pPr>
        <w:widowControl/>
        <w:ind w:firstLine="482"/>
        <w:jc w:val="center"/>
        <w:rPr>
          <w:b/>
          <w:bCs/>
          <w:color w:val="000000"/>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934210"/>
            <wp:effectExtent l="0" t="0" r="0" b="0"/>
            <wp:wrapTopAndBottom/>
            <wp:docPr id="5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0"/>
                    <pic:cNvPicPr>
                      <a:picLocks noChangeAspect="1" noChangeArrowheads="1"/>
                    </pic:cNvPicPr>
                  </pic:nvPicPr>
                  <pic:blipFill>
                    <a:blip r:embed="rId19"/>
                    <a:stretch>
                      <a:fillRect/>
                    </a:stretch>
                  </pic:blipFill>
                  <pic:spPr>
                    <a:xfrm>
                      <a:off x="0" y="0"/>
                      <a:ext cx="5274310" cy="1934210"/>
                    </a:xfrm>
                    <a:prstGeom prst="rect">
                      <a:avLst/>
                    </a:prstGeom>
                  </pic:spPr>
                </pic:pic>
              </a:graphicData>
            </a:graphic>
          </wp:anchor>
        </w:drawing>
      </w:r>
      <w:r>
        <w:rPr>
          <w:rFonts w:ascii="仿宋" w:hAnsi="仿宋" w:eastAsia="仿宋"/>
          <w:bCs/>
          <w:color w:val="000000"/>
          <w:sz w:val="24"/>
        </w:rPr>
        <w:t>图2-5 32位除法器基本单元</w:t>
      </w:r>
    </w:p>
    <w:p>
      <w:pPr>
        <w:widowControl/>
        <w:ind w:firstLine="241"/>
        <w:jc w:val="left"/>
        <w:rPr>
          <w:rFonts w:ascii="仿宋" w:hAnsi="仿宋" w:eastAsia="仿宋"/>
          <w:b w:val="0"/>
          <w:bCs w:val="0"/>
          <w:color w:val="000000"/>
          <w:sz w:val="24"/>
        </w:rPr>
      </w:pPr>
      <w:r>
        <w:rPr>
          <w:rFonts w:asciiTheme="minorEastAsia" w:hAnsiTheme="minorEastAsia"/>
          <w:sz w:val="24"/>
        </w:rPr>
        <w:t>使用32个基本单位所构成的32位除法器如图2-6所示（图中为了消除振荡使用了三个探针，不影响主体结构）</w:t>
      </w:r>
    </w:p>
    <w:p>
      <w:pPr>
        <w:widowControl/>
        <w:ind w:firstLine="241"/>
        <w:jc w:val="center"/>
        <w:rPr>
          <w:rFonts w:ascii="仿宋" w:hAnsi="仿宋" w:eastAsia="仿宋"/>
          <w:b/>
          <w:bCs/>
          <w:color w:val="000000"/>
          <w:sz w:val="24"/>
        </w:rPr>
      </w:pPr>
      <w:r>
        <w:rPr>
          <w:rFonts w:ascii="仿宋" w:hAnsi="仿宋" w:eastAsia="仿宋"/>
          <w:bCs/>
          <w:color w:val="000000"/>
          <w:sz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1534160"/>
            <wp:effectExtent l="0" t="0" r="0" b="0"/>
            <wp:wrapTopAndBottom/>
            <wp:docPr id="5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1"/>
                    <pic:cNvPicPr>
                      <a:picLocks noChangeAspect="1" noChangeArrowheads="1"/>
                    </pic:cNvPicPr>
                  </pic:nvPicPr>
                  <pic:blipFill>
                    <a:blip r:embed="rId20"/>
                    <a:stretch>
                      <a:fillRect/>
                    </a:stretch>
                  </pic:blipFill>
                  <pic:spPr>
                    <a:xfrm>
                      <a:off x="0" y="0"/>
                      <a:ext cx="5274310" cy="1534160"/>
                    </a:xfrm>
                    <a:prstGeom prst="rect">
                      <a:avLst/>
                    </a:prstGeom>
                  </pic:spPr>
                </pic:pic>
              </a:graphicData>
            </a:graphic>
          </wp:anchor>
        </w:drawing>
      </w:r>
      <w:r>
        <w:rPr>
          <w:rFonts w:ascii="仿宋" w:hAnsi="仿宋" w:eastAsia="仿宋"/>
          <w:bCs/>
          <w:color w:val="000000"/>
          <w:sz w:val="24"/>
        </w:rPr>
        <w:t>图2-6 32位除法器电路图</w:t>
      </w:r>
    </w:p>
    <w:p>
      <w:pPr>
        <w:pStyle w:val="10"/>
        <w:spacing w:before="0" w:after="0" w:line="400" w:lineRule="exact"/>
        <w:jc w:val="left"/>
        <w:rPr>
          <w:rFonts w:ascii="黑体" w:hAnsi="黑体" w:eastAsia="黑体"/>
          <w:sz w:val="28"/>
          <w:szCs w:val="28"/>
        </w:rPr>
      </w:pPr>
      <w:r>
        <w:rPr>
          <w:rFonts w:ascii="黑体" w:hAnsi="黑体" w:eastAsia="黑体"/>
          <w:sz w:val="28"/>
          <w:szCs w:val="28"/>
        </w:rPr>
        <w:t>6、实验结果记录</w:t>
      </w:r>
    </w:p>
    <w:p>
      <w:pPr>
        <w:pStyle w:val="10"/>
        <w:ind w:firstLine="480"/>
        <w:jc w:val="left"/>
        <w:rPr>
          <w:rFonts w:ascii="宋体" w:hAnsi="宋体"/>
          <w:b w:val="0"/>
          <w:sz w:val="24"/>
          <w:szCs w:val="24"/>
        </w:rPr>
      </w:pPr>
      <w:r>
        <w:rPr>
          <w:rFonts w:ascii="宋体" w:hAnsi="宋体"/>
          <w:b w:val="0"/>
          <w:sz w:val="24"/>
          <w:szCs w:val="24"/>
        </w:rPr>
        <w:t>根据实验方案设计要求，对于相应的乘法器和除法器，在给定的输入条件下，填写表2-1。</w:t>
      </w:r>
    </w:p>
    <w:p>
      <w:pPr>
        <w:jc w:val="center"/>
      </w:pPr>
      <w:r>
        <w:t>表2-1 无符号数的</w:t>
      </w:r>
      <w:r>
        <w:rPr>
          <w:lang w:val="en"/>
        </w:rPr>
        <w:t>除</w:t>
      </w:r>
      <w:r>
        <w:t>法器实验结果记录表</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939"/>
        <w:gridCol w:w="1949"/>
        <w:gridCol w:w="1814"/>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shd w:val="clear" w:color="auto" w:fill="auto"/>
          </w:tcPr>
          <w:p>
            <w:pPr>
              <w:jc w:val="center"/>
              <w:rPr>
                <w:b/>
                <w:szCs w:val="21"/>
              </w:rPr>
            </w:pPr>
            <w:r>
              <w:rPr>
                <w:b/>
                <w:szCs w:val="21"/>
              </w:rPr>
              <w:t>电路</w:t>
            </w:r>
          </w:p>
        </w:tc>
        <w:tc>
          <w:tcPr>
            <w:tcW w:w="1939" w:type="dxa"/>
            <w:shd w:val="clear" w:color="auto" w:fill="auto"/>
          </w:tcPr>
          <w:p>
            <w:pPr>
              <w:jc w:val="center"/>
              <w:rPr>
                <w:b/>
                <w:szCs w:val="21"/>
              </w:rPr>
            </w:pPr>
            <w:r>
              <w:rPr>
                <w:b/>
                <w:szCs w:val="21"/>
              </w:rPr>
              <w:t>输入1（16进制）</w:t>
            </w:r>
          </w:p>
        </w:tc>
        <w:tc>
          <w:tcPr>
            <w:tcW w:w="1949" w:type="dxa"/>
            <w:shd w:val="clear" w:color="auto" w:fill="auto"/>
          </w:tcPr>
          <w:p>
            <w:pPr>
              <w:jc w:val="center"/>
              <w:rPr>
                <w:b/>
                <w:szCs w:val="21"/>
              </w:rPr>
            </w:pPr>
            <w:r>
              <w:rPr>
                <w:b/>
                <w:szCs w:val="21"/>
              </w:rPr>
              <w:t>输入2（16进制）</w:t>
            </w:r>
          </w:p>
        </w:tc>
        <w:tc>
          <w:tcPr>
            <w:tcW w:w="3442" w:type="dxa"/>
            <w:gridSpan w:val="2"/>
            <w:shd w:val="clear" w:color="auto" w:fill="auto"/>
          </w:tcPr>
          <w:p>
            <w:pPr>
              <w:jc w:val="center"/>
              <w:rPr>
                <w:b/>
                <w:szCs w:val="21"/>
              </w:rPr>
            </w:pPr>
            <w:r>
              <w:rPr>
                <w:b/>
                <w:szCs w:val="21"/>
              </w:rPr>
              <w:t>输出（16进制）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shd w:val="clear" w:color="auto" w:fill="auto"/>
          </w:tcPr>
          <w:p>
            <w:r>
              <w:rPr>
                <w:sz w:val="24"/>
              </w:rPr>
              <w:t>Div4</w:t>
            </w:r>
          </w:p>
        </w:tc>
        <w:tc>
          <w:tcPr>
            <w:tcW w:w="1939" w:type="dxa"/>
            <w:shd w:val="clear" w:color="auto" w:fill="auto"/>
          </w:tcPr>
          <w:p>
            <w:r>
              <w:t>n</w:t>
            </w:r>
            <w:r>
              <w:rPr>
                <w:vertAlign w:val="subscript"/>
              </w:rPr>
              <w:t>2</w:t>
            </w:r>
            <w:r>
              <w:t>=0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E</w:t>
            </w:r>
          </w:p>
        </w:tc>
        <w:tc>
          <w:tcPr>
            <w:tcW w:w="1949" w:type="dxa"/>
            <w:shd w:val="clear" w:color="auto" w:fill="auto"/>
          </w:tcPr>
          <w:p>
            <w:r>
              <w:t>d=0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9</w:t>
            </w:r>
          </w:p>
        </w:tc>
        <w:tc>
          <w:tcPr>
            <w:tcW w:w="1814" w:type="dxa"/>
            <w:shd w:val="clear" w:color="auto" w:fill="auto"/>
          </w:tcPr>
          <w:p>
            <w:r>
              <w:t>quot=1</w:t>
            </w:r>
          </w:p>
        </w:tc>
        <w:tc>
          <w:tcPr>
            <w:tcW w:w="1628" w:type="dxa"/>
            <w:shd w:val="clear" w:color="auto" w:fill="auto"/>
          </w:tcPr>
          <w:p>
            <w:r>
              <w:t>rem=5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shd w:val="clear" w:color="auto" w:fill="auto"/>
          </w:tcPr>
          <w:p>
            <w:r>
              <w:rPr>
                <w:sz w:val="24"/>
              </w:rPr>
              <w:t>Div4</w:t>
            </w:r>
          </w:p>
        </w:tc>
        <w:tc>
          <w:tcPr>
            <w:tcW w:w="1939" w:type="dxa"/>
            <w:shd w:val="clear" w:color="auto" w:fill="auto"/>
          </w:tcPr>
          <w:p>
            <w:r>
              <w:t>n</w:t>
            </w:r>
            <w:r>
              <w:rPr>
                <w:vertAlign w:val="subscript"/>
              </w:rPr>
              <w:t>2</w:t>
            </w:r>
            <w:r>
              <w:t>=0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E</w:t>
            </w:r>
          </w:p>
        </w:tc>
        <w:tc>
          <w:tcPr>
            <w:tcW w:w="1949" w:type="dxa"/>
            <w:shd w:val="clear" w:color="auto" w:fill="auto"/>
          </w:tcPr>
          <w:p>
            <w:r>
              <w:t>d=0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w:t>
            </w:r>
          </w:p>
        </w:tc>
        <w:tc>
          <w:tcPr>
            <w:tcW w:w="1814" w:type="dxa"/>
            <w:shd w:val="clear" w:color="auto" w:fill="auto"/>
          </w:tcPr>
          <w:p>
            <w:pPr>
              <w:rPr>
                <w:rFonts w:hint="default"/>
                <w:lang w:val="en"/>
              </w:rPr>
            </w:pPr>
            <w:r>
              <w:t>quot=0x</w:t>
            </w:r>
            <w:r>
              <w:rPr>
                <w:rFonts w:hint="default"/>
                <w:lang w:val="en"/>
              </w:rPr>
              <w:t>F</w:t>
            </w:r>
          </w:p>
        </w:tc>
        <w:tc>
          <w:tcPr>
            <w:tcW w:w="1628" w:type="dxa"/>
            <w:shd w:val="clear" w:color="auto" w:fill="auto"/>
          </w:tcPr>
          <w:p>
            <w:pPr>
              <w:rPr>
                <w:rFonts w:hint="default"/>
                <w:lang w:val="en"/>
              </w:rPr>
            </w:pPr>
            <w:r>
              <w:t>rem=</w:t>
            </w:r>
            <w:r>
              <w:rPr>
                <w:rFonts w:hint="default"/>
                <w:lang w:val="en"/>
              </w:rPr>
              <w:t>0xE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0" w:type="dxa"/>
            <w:shd w:val="clear" w:color="auto" w:fill="auto"/>
          </w:tcPr>
          <w:p>
            <w:r>
              <w:rPr>
                <w:sz w:val="24"/>
              </w:rPr>
              <w:t>Div32</w:t>
            </w:r>
          </w:p>
        </w:tc>
        <w:tc>
          <w:tcPr>
            <w:tcW w:w="1939" w:type="dxa"/>
            <w:shd w:val="clear" w:color="auto" w:fill="auto"/>
          </w:tcPr>
          <w:p>
            <w:r>
              <w:t>n=0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019ABEF1</w:t>
            </w:r>
          </w:p>
        </w:tc>
        <w:tc>
          <w:tcPr>
            <w:tcW w:w="1949" w:type="dxa"/>
            <w:shd w:val="clear" w:color="auto" w:fill="auto"/>
          </w:tcPr>
          <w:p>
            <w:r>
              <w:t>d=0</w:t>
            </w:r>
            <w:r>
              <w:rPr>
                <w:rFonts w:ascii="Wingdings 2" w:hAnsi="Wingdings 2" w:eastAsia="Wingdings 2" w:cs="Wingdings 2"/>
                <w:color w:val="000000" w:themeColor="text1"/>
                <w:szCs w:val="21"/>
                <w14:textFill>
                  <w14:solidFill>
                    <w14:schemeClr w14:val="tx1"/>
                  </w14:solidFill>
                </w14:textFill>
              </w:rPr>
              <w:t></w:t>
            </w:r>
            <w:bookmarkStart w:id="4" w:name="__DdeLink__1102_3410841062"/>
            <w:r>
              <w:rPr>
                <w:color w:val="000000" w:themeColor="text1"/>
                <w:szCs w:val="21"/>
                <w14:textFill>
                  <w14:solidFill>
                    <w14:schemeClr w14:val="tx1"/>
                  </w14:solidFill>
                </w14:textFill>
              </w:rPr>
              <w:t>00004EF1</w:t>
            </w:r>
            <w:bookmarkEnd w:id="4"/>
          </w:p>
        </w:tc>
        <w:tc>
          <w:tcPr>
            <w:tcW w:w="1814" w:type="dxa"/>
            <w:shd w:val="clear" w:color="auto" w:fill="auto"/>
          </w:tcPr>
          <w:p>
            <w:r>
              <w:t>quot=0x534</w:t>
            </w:r>
          </w:p>
        </w:tc>
        <w:tc>
          <w:tcPr>
            <w:tcW w:w="1628" w:type="dxa"/>
            <w:shd w:val="clear" w:color="auto" w:fill="auto"/>
          </w:tcPr>
          <w:p>
            <w:r>
              <w:t>rem=0xfd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shd w:val="clear" w:color="auto" w:fill="auto"/>
          </w:tcPr>
          <w:p>
            <w:r>
              <w:rPr>
                <w:sz w:val="24"/>
              </w:rPr>
              <w:t>Div32</w:t>
            </w:r>
          </w:p>
        </w:tc>
        <w:tc>
          <w:tcPr>
            <w:tcW w:w="1939" w:type="dxa"/>
            <w:shd w:val="clear" w:color="auto" w:fill="auto"/>
          </w:tcPr>
          <w:p>
            <w:r>
              <w:t>n=0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A0504EF1</w:t>
            </w:r>
          </w:p>
        </w:tc>
        <w:tc>
          <w:tcPr>
            <w:tcW w:w="1949" w:type="dxa"/>
            <w:shd w:val="clear" w:color="auto" w:fill="auto"/>
          </w:tcPr>
          <w:p>
            <w:r>
              <w:t>d=0</w:t>
            </w:r>
            <w:r>
              <w:rPr>
                <w:rFonts w:ascii="Wingdings 2" w:hAnsi="Wingdings 2" w:eastAsia="Wingdings 2" w:cs="Wingdings 2"/>
                <w:color w:val="000000" w:themeColor="text1"/>
                <w:szCs w:val="21"/>
                <w14:textFill>
                  <w14:solidFill>
                    <w14:schemeClr w14:val="tx1"/>
                  </w14:solidFill>
                </w14:textFill>
              </w:rPr>
              <w:t></w:t>
            </w:r>
            <w:r>
              <w:rPr>
                <w:color w:val="000000" w:themeColor="text1"/>
                <w:szCs w:val="21"/>
                <w14:textFill>
                  <w14:solidFill>
                    <w14:schemeClr w14:val="tx1"/>
                  </w14:solidFill>
                </w14:textFill>
              </w:rPr>
              <w:t>019ABEF1</w:t>
            </w:r>
          </w:p>
        </w:tc>
        <w:tc>
          <w:tcPr>
            <w:tcW w:w="1814" w:type="dxa"/>
            <w:shd w:val="clear" w:color="auto" w:fill="auto"/>
          </w:tcPr>
          <w:p>
            <w:r>
              <w:t>quot=</w:t>
            </w:r>
            <w:ins w:id="5" w:author="Unknown Author" w:date="2019-05-07T15:08:13Z">
              <w:r>
                <w:rPr>
                  <w:rFonts w:eastAsia="宋体" w:cs="Times New Roman"/>
                  <w:color w:val="auto"/>
                  <w:kern w:val="2"/>
                  <w:sz w:val="21"/>
                  <w:szCs w:val="24"/>
                  <w:u w:val="none"/>
                  <w:lang w:val="en-US" w:eastAsia="zh-CN" w:bidi="ar-SA"/>
                </w:rPr>
                <w:t>0x63</w:t>
              </w:r>
            </w:ins>
          </w:p>
        </w:tc>
        <w:tc>
          <w:tcPr>
            <w:tcW w:w="1628" w:type="dxa"/>
            <w:shd w:val="clear" w:color="auto" w:fill="auto"/>
          </w:tcPr>
          <w:p>
            <w:r>
              <w:t>rem=</w:t>
            </w:r>
            <w:ins w:id="6" w:author="Unknown Author" w:date="2019-05-07T15:08:20Z">
              <w:r>
                <w:rPr>
                  <w:rFonts w:eastAsia="宋体" w:cs="Times New Roman"/>
                  <w:color w:val="auto"/>
                  <w:kern w:val="2"/>
                  <w:sz w:val="21"/>
                  <w:szCs w:val="24"/>
                  <w:lang w:val="en-US" w:eastAsia="zh-CN" w:bidi="ar-SA"/>
                </w:rPr>
                <w:t>0x17877be</w:t>
              </w:r>
            </w:ins>
          </w:p>
        </w:tc>
      </w:tr>
    </w:tbl>
    <w:p>
      <w:pPr>
        <w:pStyle w:val="10"/>
        <w:jc w:val="left"/>
        <w:rPr>
          <w:rFonts w:ascii="黑体" w:hAnsi="黑体" w:eastAsia="黑体"/>
          <w:sz w:val="28"/>
          <w:szCs w:val="28"/>
        </w:rPr>
      </w:pPr>
      <w:r>
        <w:rPr>
          <w:rFonts w:ascii="黑体" w:hAnsi="黑体" w:eastAsia="黑体"/>
          <w:sz w:val="28"/>
          <w:szCs w:val="28"/>
        </w:rPr>
        <w:t>7、实验中遇到的问题及解决方法</w:t>
      </w:r>
    </w:p>
    <w:p>
      <w:pPr>
        <w:ind w:firstLine="480"/>
        <w:rPr>
          <w:sz w:val="24"/>
        </w:rPr>
      </w:pPr>
      <w:r>
        <w:rPr>
          <w:sz w:val="24"/>
        </w:rPr>
        <w:t>（1）故障1</w:t>
      </w:r>
    </w:p>
    <w:p>
      <w:pPr>
        <w:ind w:firstLine="420"/>
        <w:rPr>
          <w:rFonts w:hint="default"/>
          <w:sz w:val="24"/>
          <w:lang w:val="en"/>
        </w:rPr>
      </w:pPr>
      <w:r>
        <w:rPr>
          <w:sz w:val="24"/>
        </w:rPr>
        <w:t>问题描述：</w:t>
      </w:r>
      <w:r>
        <w:rPr>
          <w:rFonts w:hint="default"/>
          <w:sz w:val="24"/>
          <w:lang w:val="en"/>
        </w:rPr>
        <w:t>32位除法器中的移位操作无法直接进行，由于Logsim不支持</w:t>
      </w:r>
    </w:p>
    <w:p>
      <w:pPr>
        <w:ind w:firstLine="420"/>
        <w:rPr>
          <w:rFonts w:hint="default"/>
          <w:sz w:val="24"/>
          <w:lang w:val="en"/>
        </w:rPr>
      </w:pPr>
      <w:r>
        <w:rPr>
          <w:sz w:val="24"/>
        </w:rPr>
        <w:t>问题分析：</w:t>
      </w:r>
      <w:r>
        <w:rPr>
          <w:sz w:val="24"/>
          <w:lang w:val="en"/>
        </w:rPr>
        <w:t>可以手动进行移位，就是直接将</w:t>
      </w:r>
      <w:r>
        <w:rPr>
          <w:rFonts w:asciiTheme="minorEastAsia" w:hAnsiTheme="minorEastAsia"/>
          <w:sz w:val="24"/>
        </w:rPr>
        <w:t>将n2的高位补到n1的低位上</w:t>
      </w:r>
    </w:p>
    <w:p>
      <w:pPr>
        <w:ind w:firstLine="420"/>
        <w:rPr>
          <w:sz w:val="24"/>
        </w:rPr>
      </w:pPr>
      <w:r>
        <w:rPr>
          <w:sz w:val="24"/>
        </w:rPr>
        <w:t>解决方法：给出修改后的实例</w:t>
      </w:r>
    </w:p>
    <w:p>
      <w:pPr>
        <w:ind w:firstLine="420"/>
        <w:rPr>
          <w:sz w:val="24"/>
        </w:rPr>
      </w:pPr>
    </w:p>
    <w:p>
      <w:pPr>
        <w:ind w:firstLine="420"/>
        <w:rPr>
          <w:sz w:val="24"/>
        </w:rPr>
      </w:pPr>
    </w:p>
    <w:p>
      <w:pPr>
        <w:rPr>
          <w:sz w:val="24"/>
        </w:rPr>
      </w:pPr>
      <w:r>
        <w:rPr>
          <w:rFonts w:ascii="仿宋" w:hAnsi="仿宋" w:eastAsia="仿宋"/>
          <w:bCs/>
          <w:color w:val="000000"/>
          <w:sz w:val="24"/>
        </w:rPr>
        <w:drawing>
          <wp:anchor distT="0" distB="0" distL="0" distR="0" simplePos="0" relativeHeight="2048" behindDoc="0" locked="0" layoutInCell="1" allowOverlap="1">
            <wp:simplePos x="0" y="0"/>
            <wp:positionH relativeFrom="column">
              <wp:align>center</wp:align>
            </wp:positionH>
            <wp:positionV relativeFrom="paragraph">
              <wp:posOffset>635</wp:posOffset>
            </wp:positionV>
            <wp:extent cx="3893185" cy="1427480"/>
            <wp:effectExtent l="0" t="0" r="12065" b="1270"/>
            <wp:wrapTopAndBottom/>
            <wp:docPr id="5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
                    <pic:cNvPicPr>
                      <a:picLocks noChangeAspect="1" noChangeArrowheads="1"/>
                    </pic:cNvPicPr>
                  </pic:nvPicPr>
                  <pic:blipFill>
                    <a:blip r:embed="rId19"/>
                    <a:stretch>
                      <a:fillRect/>
                    </a:stretch>
                  </pic:blipFill>
                  <pic:spPr>
                    <a:xfrm>
                      <a:off x="0" y="0"/>
                      <a:ext cx="3893185" cy="1427480"/>
                    </a:xfrm>
                    <a:prstGeom prst="rect">
                      <a:avLst/>
                    </a:prstGeom>
                  </pic:spPr>
                </pic:pic>
              </a:graphicData>
            </a:graphic>
          </wp:anchor>
        </w:drawing>
      </w:r>
    </w:p>
    <w:p>
      <w:pPr>
        <w:ind w:firstLine="420"/>
        <w:rPr>
          <w:sz w:val="24"/>
        </w:rPr>
      </w:pPr>
    </w:p>
    <w:p>
      <w:pPr>
        <w:ind w:firstLine="420"/>
        <w:rPr>
          <w:sz w:val="24"/>
        </w:rPr>
      </w:pPr>
    </w:p>
    <w:p>
      <w:pPr>
        <w:ind w:firstLine="480"/>
        <w:rPr>
          <w:sz w:val="24"/>
        </w:rPr>
      </w:pPr>
      <w:r>
        <w:rPr>
          <w:sz w:val="24"/>
        </w:rPr>
        <w:t>（2）故障2</w:t>
      </w:r>
    </w:p>
    <w:p>
      <w:pPr>
        <w:ind w:firstLine="420"/>
        <w:rPr>
          <w:rFonts w:hint="default"/>
          <w:sz w:val="24"/>
          <w:lang w:val="en"/>
        </w:rPr>
      </w:pPr>
      <w:r>
        <w:rPr>
          <w:sz w:val="24"/>
        </w:rPr>
        <w:t>问题描述：</w:t>
      </w:r>
      <w:r>
        <w:rPr>
          <w:sz w:val="24"/>
          <w:lang w:val="en"/>
        </w:rPr>
        <w:t>由于除法器要串联许多个原件导致出现明显震荡，无法正常测试</w:t>
      </w:r>
    </w:p>
    <w:p>
      <w:pPr>
        <w:ind w:firstLine="420"/>
        <w:rPr>
          <w:rFonts w:hint="default"/>
          <w:sz w:val="24"/>
          <w:lang w:val="en"/>
        </w:rPr>
      </w:pPr>
      <w:r>
        <w:rPr>
          <w:sz w:val="24"/>
        </w:rPr>
        <w:t>问题分析：</w:t>
      </w:r>
      <w:r>
        <w:rPr>
          <w:sz w:val="24"/>
          <w:lang w:val="en"/>
        </w:rPr>
        <w:t>通过插入探针，强行让电路保证这一点的值。</w:t>
      </w:r>
    </w:p>
    <w:p>
      <w:pPr>
        <w:ind w:firstLine="420"/>
        <w:rPr>
          <w:sz w:val="24"/>
        </w:rPr>
      </w:pPr>
      <w:r>
        <w:rPr>
          <w:sz w:val="24"/>
        </w:rPr>
        <w:t>解决方法：给出修改后的实例</w:t>
      </w:r>
    </w:p>
    <w:p>
      <w:pPr>
        <w:ind w:firstLine="420"/>
        <w:rPr>
          <w:sz w:val="24"/>
        </w:rPr>
      </w:pPr>
    </w:p>
    <w:p>
      <w:pPr>
        <w:ind w:firstLine="420"/>
        <w:rPr>
          <w:rFonts w:eastAsia="仿宋"/>
          <w:b/>
        </w:rPr>
      </w:pPr>
      <w:r>
        <w:rPr>
          <w:rFonts w:ascii="仿宋" w:hAnsi="仿宋" w:eastAsia="仿宋"/>
          <w:bCs/>
          <w:color w:val="000000"/>
          <w:sz w:val="24"/>
        </w:rPr>
        <w:drawing>
          <wp:inline distT="0" distB="0" distL="0" distR="0">
            <wp:extent cx="5274310" cy="1534160"/>
            <wp:effectExtent l="0" t="0" r="2540" b="8890"/>
            <wp:docPr id="5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1"/>
                    <pic:cNvPicPr>
                      <a:picLocks noChangeAspect="1" noChangeArrowheads="1"/>
                    </pic:cNvPicPr>
                  </pic:nvPicPr>
                  <pic:blipFill>
                    <a:blip r:embed="rId20"/>
                    <a:stretch>
                      <a:fillRect/>
                    </a:stretch>
                  </pic:blipFill>
                  <pic:spPr>
                    <a:xfrm>
                      <a:off x="0" y="0"/>
                      <a:ext cx="5274310" cy="1534160"/>
                    </a:xfrm>
                    <a:prstGeom prst="rect">
                      <a:avLst/>
                    </a:prstGeom>
                  </pic:spPr>
                </pic:pic>
              </a:graphicData>
            </a:graphic>
          </wp:inline>
        </w:drawing>
      </w:r>
    </w:p>
    <w:p>
      <w:pPr>
        <w:rPr>
          <w:rFonts w:eastAsia="仿宋"/>
          <w:b/>
        </w:rPr>
      </w:pPr>
    </w:p>
    <w:p>
      <w:pPr>
        <w:rPr>
          <w:rFonts w:eastAsia="仿宋"/>
          <w:b/>
        </w:rPr>
      </w:pPr>
    </w:p>
    <w:p>
      <w:pPr>
        <w:rPr>
          <w:rFonts w:eastAsia="仿宋"/>
          <w:b/>
        </w:rPr>
      </w:pPr>
    </w:p>
    <w:p>
      <w:pPr>
        <w:pStyle w:val="10"/>
        <w:jc w:val="left"/>
        <w:rPr>
          <w:rFonts w:ascii="黑体" w:hAnsi="黑体" w:eastAsia="黑体"/>
          <w:sz w:val="28"/>
          <w:szCs w:val="28"/>
        </w:rPr>
      </w:pPr>
      <w:r>
        <w:rPr>
          <w:rFonts w:ascii="黑体" w:hAnsi="黑体" w:eastAsia="黑体"/>
          <w:sz w:val="28"/>
          <w:szCs w:val="28"/>
        </w:rPr>
        <w:t>8、思考题</w:t>
      </w:r>
    </w:p>
    <w:p>
      <w:pPr>
        <w:tabs>
          <w:tab w:val="left" w:pos="485"/>
        </w:tabs>
        <w:rPr>
          <w:color w:val="000000"/>
          <w:sz w:val="24"/>
        </w:rPr>
      </w:pPr>
      <w:r>
        <w:rPr>
          <w:color w:val="000000"/>
          <w:sz w:val="24"/>
        </w:rPr>
        <w:t>（1）乘法器/除法器中的延时主要取决于加法器/减法器的延时，其它组件延时可忽略不计。假设每个加法器/减法器的延时都为Δt，你所设计的乘法器</w:t>
      </w:r>
      <w:r>
        <w:rPr>
          <w:color w:val="000000" w:themeColor="text1"/>
          <w:sz w:val="24"/>
          <w14:textFill>
            <w14:solidFill>
              <w14:schemeClr w14:val="tx1"/>
            </w14:solidFill>
          </w14:textFill>
        </w:rPr>
        <w:t>Mul4</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4</w:t>
      </w:r>
      <w:r>
        <w:rPr>
          <w:color w:val="000000"/>
          <w:sz w:val="24"/>
        </w:rPr>
        <w:t>、</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4、Mul32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w:t>
      </w:r>
      <w:r>
        <w:rPr>
          <w:color w:val="000000"/>
          <w:sz w:val="24"/>
        </w:rPr>
        <w:t>除法器</w:t>
      </w:r>
      <w:r>
        <w:rPr>
          <w:sz w:val="24"/>
        </w:rPr>
        <w:t>Div4、Div32的延时各是多少？它们</w:t>
      </w:r>
      <w:r>
        <w:rPr>
          <w:color w:val="000000"/>
          <w:sz w:val="24"/>
        </w:rPr>
        <w:t>是组合逻辑电路、同步时序逻辑电路还是异步时序逻辑电路？</w:t>
      </w:r>
    </w:p>
    <w:p>
      <w:pPr>
        <w:tabs>
          <w:tab w:val="left" w:pos="485"/>
        </w:tabs>
        <w:rPr>
          <w:color w:val="000000"/>
          <w:sz w:val="24"/>
        </w:rPr>
      </w:pPr>
    </w:p>
    <w:p>
      <w:pPr>
        <w:tabs>
          <w:tab w:val="left" w:pos="485"/>
        </w:tabs>
        <w:spacing w:line="300" w:lineRule="auto"/>
        <w:rPr>
          <w:color w:val="000000"/>
          <w:sz w:val="24"/>
        </w:rPr>
      </w:pPr>
      <w:r>
        <w:rPr>
          <w:color w:val="000000" w:themeColor="text1"/>
          <w:sz w:val="24"/>
          <w14:textFill>
            <w14:solidFill>
              <w14:schemeClr w14:val="tx1"/>
            </w14:solidFill>
          </w14:textFill>
        </w:rPr>
        <w:t>Mul4</w:t>
      </w:r>
      <w:r>
        <w:rPr>
          <w:color w:val="000000" w:themeColor="text1"/>
          <w:sz w:val="24"/>
          <w14:textFill>
            <w14:solidFill>
              <w14:schemeClr w14:val="tx1"/>
            </w14:solidFill>
          </w14:textFill>
        </w:rPr>
        <w:sym w:font="Wingdings 2" w:char="F0CD"/>
      </w: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的延时为4</w:t>
      </w:r>
      <w:r>
        <w:rPr>
          <w:color w:val="000000"/>
          <w:sz w:val="24"/>
        </w:rPr>
        <w:t>Δt</w:t>
      </w:r>
      <w:r>
        <w:rPr>
          <w:color w:val="000000"/>
          <w:sz w:val="24"/>
          <w:lang w:val="en"/>
        </w:rPr>
        <w:t>，</w:t>
      </w:r>
      <w:r>
        <w:rPr>
          <w:color w:val="000000" w:themeColor="text1"/>
          <w:sz w:val="24"/>
          <w14:textFill>
            <w14:solidFill>
              <w14:schemeClr w14:val="tx1"/>
            </w14:solidFill>
          </w14:textFill>
        </w:rPr>
        <w:t>Mul32</w:t>
      </w:r>
      <w:r>
        <w:rPr>
          <w:color w:val="000000" w:themeColor="text1"/>
          <w:sz w:val="24"/>
          <w14:textFill>
            <w14:solidFill>
              <w14:schemeClr w14:val="tx1"/>
            </w14:solidFill>
          </w14:textFill>
        </w:rPr>
        <w:sym w:font="Wingdings 2" w:char="F0CD"/>
      </w: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的延时为4</w:t>
      </w:r>
      <w:r>
        <w:rPr>
          <w:color w:val="000000"/>
          <w:sz w:val="24"/>
        </w:rPr>
        <w:t>Δt</w:t>
      </w:r>
      <w:r>
        <w:rPr>
          <w:color w:val="000000"/>
          <w:sz w:val="24"/>
          <w:lang w:val="en"/>
        </w:rPr>
        <w:t>，</w:t>
      </w:r>
      <w:r>
        <w:rPr>
          <w:color w:val="000000" w:themeColor="text1"/>
          <w:sz w:val="24"/>
          <w14:textFill>
            <w14:solidFill>
              <w14:schemeClr w14:val="tx1"/>
            </w14:solidFill>
          </w14:textFill>
        </w:rPr>
        <w:t>Mul32</w:t>
      </w:r>
      <w:r>
        <w:rPr>
          <w:color w:val="000000" w:themeColor="text1"/>
          <w:sz w:val="24"/>
          <w14:textFill>
            <w14:solidFill>
              <w14:schemeClr w14:val="tx1"/>
            </w14:solidFill>
          </w14:textFill>
        </w:rPr>
        <w:sym w:font="Wingdings 2" w:char="F0CD"/>
      </w:r>
      <w:r>
        <w:rPr>
          <w:color w:val="000000" w:themeColor="text1"/>
          <w:sz w:val="24"/>
          <w14:textFill>
            <w14:solidFill>
              <w14:schemeClr w14:val="tx1"/>
            </w14:solidFill>
          </w14:textFill>
        </w:rPr>
        <w:t>32</w:t>
      </w:r>
      <w:r>
        <w:rPr>
          <w:rFonts w:hint="eastAsia"/>
          <w:color w:val="000000" w:themeColor="text1"/>
          <w:sz w:val="24"/>
          <w14:textFill>
            <w14:solidFill>
              <w14:schemeClr w14:val="tx1"/>
            </w14:solidFill>
          </w14:textFill>
        </w:rPr>
        <w:t>的延时为39</w:t>
      </w:r>
      <w:r>
        <w:rPr>
          <w:color w:val="000000"/>
          <w:sz w:val="24"/>
        </w:rPr>
        <w:t>Δt</w:t>
      </w:r>
      <w:r>
        <w:rPr>
          <w:color w:val="000000"/>
          <w:sz w:val="24"/>
          <w:lang w:val="en"/>
        </w:rPr>
        <w:t>，</w:t>
      </w:r>
      <w:r>
        <w:rPr>
          <w:sz w:val="24"/>
        </w:rPr>
        <w:t>Div4</w:t>
      </w:r>
      <w:r>
        <w:rPr>
          <w:rFonts w:hint="eastAsia"/>
          <w:sz w:val="24"/>
        </w:rPr>
        <w:t>的延时为4</w:t>
      </w:r>
      <w:r>
        <w:rPr>
          <w:color w:val="000000"/>
          <w:sz w:val="24"/>
        </w:rPr>
        <w:t>Δt</w:t>
      </w:r>
      <w:r>
        <w:rPr>
          <w:color w:val="000000"/>
          <w:sz w:val="24"/>
          <w:lang w:val="en"/>
        </w:rPr>
        <w:t>，</w:t>
      </w:r>
      <w:r>
        <w:rPr>
          <w:sz w:val="24"/>
        </w:rPr>
        <w:t>Div32</w:t>
      </w:r>
      <w:r>
        <w:rPr>
          <w:rFonts w:hint="eastAsia"/>
          <w:sz w:val="24"/>
        </w:rPr>
        <w:t>的延时为32</w:t>
      </w:r>
      <w:r>
        <w:rPr>
          <w:color w:val="000000"/>
          <w:sz w:val="24"/>
        </w:rPr>
        <w:t>Δt</w:t>
      </w:r>
      <w:r>
        <w:rPr>
          <w:rFonts w:hint="eastAsia"/>
          <w:color w:val="000000"/>
          <w:sz w:val="24"/>
        </w:rPr>
        <w:t>。</w:t>
      </w:r>
    </w:p>
    <w:p>
      <w:pPr>
        <w:tabs>
          <w:tab w:val="left" w:pos="485"/>
        </w:tabs>
        <w:spacing w:line="300" w:lineRule="auto"/>
        <w:rPr>
          <w:rFonts w:hint="eastAsia"/>
          <w:color w:val="000000"/>
          <w:sz w:val="24"/>
        </w:rPr>
      </w:pPr>
    </w:p>
    <w:p>
      <w:pPr>
        <w:tabs>
          <w:tab w:val="left" w:pos="485"/>
        </w:tabs>
        <w:spacing w:line="300" w:lineRule="auto"/>
        <w:rPr>
          <w:rFonts w:hint="default"/>
          <w:color w:val="000000"/>
          <w:sz w:val="24"/>
          <w:lang w:val="en"/>
        </w:rPr>
      </w:pPr>
      <w:r>
        <w:rPr>
          <w:rFonts w:hint="eastAsia"/>
          <w:color w:val="000000"/>
          <w:sz w:val="24"/>
        </w:rPr>
        <w:t>它们是组合逻辑电路</w:t>
      </w:r>
      <w:r>
        <w:rPr>
          <w:rFonts w:hint="default"/>
          <w:color w:val="000000"/>
          <w:sz w:val="24"/>
          <w:lang w:val="en"/>
        </w:rPr>
        <w:t>。</w:t>
      </w: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r>
        <w:rPr>
          <w:color w:val="000000"/>
          <w:sz w:val="24"/>
        </w:rPr>
        <w:t>（2）通过改变设计，乘法器</w:t>
      </w:r>
      <w:r>
        <w:rPr>
          <w:color w:val="000000" w:themeColor="text1"/>
          <w:sz w:val="24"/>
          <w14:textFill>
            <w14:solidFill>
              <w14:schemeClr w14:val="tx1"/>
            </w14:solidFill>
          </w14:textFill>
        </w:rPr>
        <w:t>Mul32</w:t>
      </w:r>
      <w:r>
        <w:rPr>
          <w:rFonts w:ascii="Wingdings 2" w:hAnsi="Wingdings 2" w:eastAsia="Wingdings 2" w:cs="Wingdings 2"/>
          <w:color w:val="000000" w:themeColor="text1"/>
          <w:sz w:val="24"/>
          <w14:textFill>
            <w14:solidFill>
              <w14:schemeClr w14:val="tx1"/>
            </w14:solidFill>
          </w14:textFill>
        </w:rPr>
        <w:t></w:t>
      </w:r>
      <w:r>
        <w:rPr>
          <w:color w:val="000000" w:themeColor="text1"/>
          <w:sz w:val="24"/>
          <w14:textFill>
            <w14:solidFill>
              <w14:schemeClr w14:val="tx1"/>
            </w14:solidFill>
          </w14:textFill>
        </w:rPr>
        <w:t>32的</w:t>
      </w:r>
      <w:r>
        <w:rPr>
          <w:color w:val="000000"/>
          <w:sz w:val="24"/>
        </w:rPr>
        <w:t xml:space="preserve">延时能不能再减少？如果能减少，它的最小值是多少？ </w:t>
      </w:r>
    </w:p>
    <w:p>
      <w:pPr>
        <w:tabs>
          <w:tab w:val="left" w:pos="485"/>
        </w:tabs>
        <w:rPr>
          <w:color w:val="000000"/>
          <w:sz w:val="24"/>
        </w:rPr>
      </w:pPr>
    </w:p>
    <w:p>
      <w:pPr>
        <w:tabs>
          <w:tab w:val="left" w:pos="485"/>
        </w:tabs>
        <w:spacing w:line="300" w:lineRule="auto"/>
        <w:rPr>
          <w:rFonts w:hint="default"/>
          <w:color w:val="000000"/>
          <w:sz w:val="24"/>
          <w:lang w:val="en"/>
        </w:rPr>
      </w:pPr>
      <w:r>
        <w:rPr>
          <w:rFonts w:hint="eastAsia"/>
          <w:color w:val="000000"/>
          <w:sz w:val="24"/>
        </w:rPr>
        <w:t>将4x4乘法器</w:t>
      </w:r>
      <w:r>
        <w:rPr>
          <w:rFonts w:hint="default"/>
          <w:color w:val="000000"/>
          <w:sz w:val="24"/>
          <w:lang w:val="en"/>
        </w:rPr>
        <w:t>的位宽改为</w:t>
      </w:r>
      <w:r>
        <w:rPr>
          <w:rFonts w:hint="eastAsia"/>
          <w:color w:val="000000"/>
          <w:sz w:val="24"/>
        </w:rPr>
        <w:t>32位，用64个4x4乘法器组成32位</w:t>
      </w:r>
      <w:r>
        <w:rPr>
          <w:rFonts w:hint="default"/>
          <w:color w:val="000000"/>
          <w:sz w:val="24"/>
          <w:lang w:val="en"/>
        </w:rPr>
        <w:t>的</w:t>
      </w:r>
      <w:r>
        <w:rPr>
          <w:rFonts w:hint="eastAsia"/>
          <w:color w:val="000000"/>
          <w:sz w:val="24"/>
        </w:rPr>
        <w:t>乘法器</w:t>
      </w:r>
      <w:r>
        <w:rPr>
          <w:rFonts w:hint="default"/>
          <w:color w:val="000000"/>
          <w:sz w:val="24"/>
          <w:lang w:val="en"/>
        </w:rPr>
        <w:t>，</w:t>
      </w:r>
      <w:r>
        <w:rPr>
          <w:rFonts w:hint="eastAsia"/>
          <w:color w:val="000000"/>
          <w:sz w:val="24"/>
        </w:rPr>
        <w:t>加法器</w:t>
      </w:r>
      <w:r>
        <w:rPr>
          <w:rFonts w:hint="default"/>
          <w:color w:val="000000"/>
          <w:sz w:val="24"/>
          <w:lang w:val="en"/>
        </w:rPr>
        <w:t>的数量减少为31个</w:t>
      </w:r>
      <w:r>
        <w:rPr>
          <w:rFonts w:hint="eastAsia"/>
          <w:color w:val="000000"/>
          <w:sz w:val="24"/>
        </w:rPr>
        <w:t>，</w:t>
      </w:r>
      <w:r>
        <w:rPr>
          <w:rFonts w:hint="default"/>
          <w:color w:val="000000"/>
          <w:sz w:val="24"/>
          <w:lang w:val="en"/>
        </w:rPr>
        <w:t>也</w:t>
      </w:r>
      <w:r>
        <w:rPr>
          <w:rFonts w:hint="eastAsia"/>
          <w:color w:val="000000"/>
          <w:sz w:val="24"/>
        </w:rPr>
        <w:t>即时延</w:t>
      </w:r>
      <w:r>
        <w:rPr>
          <w:rFonts w:hint="default"/>
          <w:color w:val="000000"/>
          <w:sz w:val="24"/>
          <w:lang w:val="en"/>
        </w:rPr>
        <w:t>减少为</w:t>
      </w:r>
      <w:r>
        <w:rPr>
          <w:rFonts w:hint="eastAsia"/>
          <w:color w:val="000000"/>
          <w:sz w:val="24"/>
        </w:rPr>
        <w:t>31</w:t>
      </w:r>
      <w:r>
        <w:rPr>
          <w:color w:val="000000"/>
          <w:sz w:val="24"/>
        </w:rPr>
        <w:t>Δt</w:t>
      </w:r>
      <w:r>
        <w:rPr>
          <w:rFonts w:hint="eastAsia"/>
          <w:color w:val="000000"/>
          <w:sz w:val="24"/>
        </w:rPr>
        <w:t>。</w:t>
      </w:r>
      <w:r>
        <w:rPr>
          <w:rFonts w:hint="default"/>
          <w:color w:val="000000"/>
          <w:sz w:val="24"/>
          <w:lang w:val="en"/>
        </w:rPr>
        <w:t>相比之前的39</w:t>
      </w:r>
      <w:r>
        <w:rPr>
          <w:color w:val="000000"/>
          <w:sz w:val="24"/>
        </w:rPr>
        <w:t>Δt</w:t>
      </w:r>
      <w:r>
        <w:rPr>
          <w:color w:val="000000"/>
          <w:sz w:val="24"/>
          <w:lang w:val="en"/>
        </w:rPr>
        <w:t>减少了</w:t>
      </w:r>
      <w:r>
        <w:rPr>
          <w:rFonts w:hint="default"/>
          <w:color w:val="000000"/>
          <w:sz w:val="24"/>
          <w:lang w:val="en"/>
        </w:rPr>
        <w:t>8</w:t>
      </w:r>
      <w:r>
        <w:rPr>
          <w:color w:val="000000"/>
          <w:sz w:val="24"/>
        </w:rPr>
        <w:t>Δt</w:t>
      </w:r>
      <w:r>
        <w:rPr>
          <w:rFonts w:hint="default"/>
          <w:color w:val="000000"/>
          <w:sz w:val="24"/>
          <w:lang w:val="en"/>
        </w:rPr>
        <w:t>.</w:t>
      </w: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p>
    <w:p>
      <w:pPr>
        <w:tabs>
          <w:tab w:val="left" w:pos="485"/>
        </w:tabs>
        <w:rPr>
          <w:color w:val="000000"/>
          <w:sz w:val="24"/>
        </w:rPr>
      </w:pPr>
      <w:r>
        <w:rPr>
          <w:color w:val="000000"/>
          <w:sz w:val="24"/>
        </w:rPr>
        <w:t>（3）目前的除法器</w:t>
      </w:r>
      <w:r>
        <w:rPr>
          <w:sz w:val="24"/>
        </w:rPr>
        <w:t>Div32性能并不好，你是否有性能更好设计</w:t>
      </w:r>
      <w:r>
        <w:rPr>
          <w:color w:val="000000"/>
          <w:sz w:val="24"/>
        </w:rPr>
        <w:t>？</w:t>
      </w:r>
    </w:p>
    <w:p>
      <w:pPr>
        <w:rPr>
          <w:b/>
        </w:rPr>
      </w:pPr>
    </w:p>
    <w:p>
      <w:pPr>
        <w:tabs>
          <w:tab w:val="left" w:pos="485"/>
        </w:tabs>
        <w:spacing w:line="300" w:lineRule="auto"/>
        <w:rPr>
          <w:rFonts w:hint="default"/>
          <w:color w:val="000000"/>
          <w:sz w:val="24"/>
          <w:lang w:val="en"/>
        </w:rPr>
      </w:pPr>
      <w:r>
        <w:rPr>
          <w:rFonts w:hint="eastAsia"/>
          <w:color w:val="000000"/>
          <w:sz w:val="24"/>
          <w:lang w:val="en"/>
        </w:rPr>
        <w:t>没有。。。</w:t>
      </w:r>
    </w:p>
    <w:p>
      <w:pPr>
        <w:rPr>
          <w:b/>
        </w:rPr>
      </w:pPr>
    </w:p>
    <w:p>
      <w:pPr>
        <w:rPr>
          <w:rFonts w:eastAsia="仿宋"/>
          <w:b/>
        </w:rPr>
      </w:pPr>
    </w:p>
    <w:p>
      <w:pPr>
        <w:rPr>
          <w:rFonts w:eastAsia="仿宋"/>
          <w:b/>
        </w:rPr>
      </w:pPr>
    </w:p>
    <w:p>
      <w:pPr>
        <w:rPr>
          <w:rFonts w:eastAsia="仿宋"/>
          <w:b/>
        </w:rPr>
      </w:pPr>
    </w:p>
    <w:p>
      <w:pPr>
        <w:rPr>
          <w:rFonts w:eastAsia="仿宋"/>
          <w:b/>
        </w:rPr>
      </w:pPr>
    </w:p>
    <w:p>
      <w:pPr>
        <w:rPr>
          <w:rFonts w:eastAsia="仿宋"/>
          <w:b/>
        </w:rPr>
      </w:pPr>
    </w:p>
    <w:p>
      <w:pPr>
        <w:rPr>
          <w:rFonts w:eastAsia="仿宋"/>
          <w:b/>
        </w:rPr>
      </w:pPr>
    </w:p>
    <w:p>
      <w:pPr>
        <w:pStyle w:val="10"/>
        <w:jc w:val="left"/>
        <w:rPr>
          <w:rFonts w:ascii="黑体" w:hAnsi="黑体" w:eastAsia="黑体"/>
          <w:sz w:val="28"/>
          <w:szCs w:val="28"/>
        </w:rPr>
      </w:pPr>
      <w:r>
        <w:rPr>
          <w:rFonts w:ascii="黑体" w:hAnsi="黑体" w:eastAsia="黑体"/>
          <w:sz w:val="28"/>
          <w:szCs w:val="28"/>
        </w:rPr>
        <w:t>9、心得体会、意见与建议</w:t>
      </w:r>
    </w:p>
    <w:p>
      <w:pPr>
        <w:tabs>
          <w:tab w:val="left" w:pos="485"/>
        </w:tabs>
        <w:spacing w:line="300" w:lineRule="auto"/>
        <w:rPr>
          <w:rFonts w:hint="default"/>
          <w:color w:val="000000"/>
          <w:sz w:val="24"/>
          <w:lang w:val="en"/>
        </w:rPr>
      </w:pPr>
      <w:r>
        <w:rPr>
          <w:rFonts w:hint="default"/>
          <w:color w:val="000000"/>
          <w:sz w:val="24"/>
          <w:lang w:val="en"/>
        </w:rPr>
        <w:t>本次的实验其实总体上比较简单。任务书中已经给出了主要思路，只需要根据思路画出电路图即可。并且本次实验去掉了之前实验中的一些限制，我们可以使用集成度更高的一些原件来帮助我们实现相关的功能而不需要从头开始做起。在除法器的设计当中遇到了无法直接移位的问题，但是借助Logisim提供的元器件也可以比较轻松地解决。</w:t>
      </w:r>
      <w:bookmarkStart w:id="5" w:name="_GoBack"/>
      <w:bookmarkEnd w:id="5"/>
    </w:p>
    <w:p>
      <w:pPr>
        <w:tabs>
          <w:tab w:val="left" w:pos="485"/>
        </w:tabs>
        <w:spacing w:line="300" w:lineRule="auto"/>
        <w:rPr>
          <w:rFonts w:hint="default"/>
          <w:lang w:val="en"/>
        </w:rPr>
      </w:pPr>
      <w:r>
        <w:rPr>
          <w:rFonts w:hint="default"/>
          <w:color w:val="000000"/>
          <w:sz w:val="24"/>
          <w:lang w:val="en"/>
        </w:rPr>
        <w:t>同时，本次实验也是模块化的一个比较好的体现，通过设计小的元器件，一些复杂的元器件可以很容易的通过组合来得到。</w:t>
      </w:r>
    </w:p>
    <w:sectPr>
      <w:footerReference r:id="rId5" w:type="first"/>
      <w:headerReference r:id="rId3" w:type="default"/>
      <w:footerReference r:id="rId4" w:type="default"/>
      <w:pgSz w:w="11906" w:h="16838"/>
      <w:pgMar w:top="1440" w:right="1800" w:bottom="1440" w:left="1800" w:header="851" w:footer="992" w:gutter="0"/>
      <w:pgNumType w:fmt="decimal"/>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Noto Sans Devanagari">
    <w:panose1 w:val="020B0602040504020204"/>
    <w:charset w:val="00"/>
    <w:family w:val="auto"/>
    <w:pitch w:val="default"/>
    <w:sig w:usb0="80008023" w:usb1="00002046" w:usb2="00000000" w:usb3="00000000" w:csb0="00000001" w:csb1="00000000"/>
  </w:font>
  <w:font w:name="微软雅黑">
    <w:panose1 w:val="020B0503020204020204"/>
    <w:charset w:val="86"/>
    <w:family w:val="roman"/>
    <w:pitch w:val="default"/>
    <w:sig w:usb0="80000287" w:usb1="2ACF3C50" w:usb2="00000016" w:usb3="00000000" w:csb0="0004001F" w:csb1="00000000"/>
  </w:font>
  <w:font w:name="Cambria">
    <w:panose1 w:val="02040503050406030204"/>
    <w:charset w:val="01"/>
    <w:family w:val="roman"/>
    <w:pitch w:val="default"/>
    <w:sig w:usb0="E00006FF" w:usb1="420024FF" w:usb2="02000000" w:usb3="00000000" w:csb0="2000019F" w:csb1="00000000"/>
  </w:font>
  <w:font w:name="Nimbus Sans">
    <w:panose1 w:val="00000500000000000000"/>
    <w:charset w:val="01"/>
    <w:family w:val="roman"/>
    <w:pitch w:val="default"/>
    <w:sig w:usb0="00000287" w:usb1="00000800" w:usb2="00000000" w:usb3="00000000" w:csb0="6000009F" w:csb1="00000000"/>
  </w:font>
  <w:font w:name="Source Han Sans CN">
    <w:panose1 w:val="020B0500000000000000"/>
    <w:charset w:val="86"/>
    <w:family w:val="auto"/>
    <w:pitch w:val="default"/>
    <w:sig w:usb0="20000083" w:usb1="2ADF3C10" w:usb2="00000016" w:usb3="00000000" w:csb0="60060107" w:csb1="00000000"/>
  </w:font>
  <w:font w:name="方正舒体">
    <w:panose1 w:val="02010601030101010101"/>
    <w:charset w:val="86"/>
    <w:family w:val="roman"/>
    <w:pitch w:val="default"/>
    <w:sig w:usb0="00000003"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Wingdings 2">
    <w:panose1 w:val="05020102010507070707"/>
    <w:charset w:val="01"/>
    <w:family w:val="roman"/>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5651102"/>
      <w:docPartObj>
        <w:docPartGallery w:val="autotext"/>
      </w:docPartObj>
    </w:sdtPr>
    <w:sdtContent>
      <w:p>
        <w:pPr>
          <w:pStyle w:val="6"/>
          <w:jc w:val="center"/>
        </w:pPr>
        <w:r>
          <w:fldChar w:fldCharType="begin"/>
        </w:r>
        <w:r>
          <w:instrText xml:space="preserve">PAGE</w:instrText>
        </w:r>
        <w:r>
          <w:fldChar w:fldCharType="separate"/>
        </w:r>
        <w:r>
          <w:t>15</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sz w:val="24"/>
        <w:szCs w:val="24"/>
      </w:rPr>
      <w:instrText xml:space="preserve">PAGE</w:instrText>
    </w:r>
    <w:r>
      <w:rPr>
        <w:b/>
        <w:bCs/>
        <w:sz w:val="24"/>
        <w:szCs w:val="24"/>
      </w:rPr>
      <w:fldChar w:fldCharType="separate"/>
    </w:r>
    <w:r>
      <w:rPr>
        <w:b/>
        <w:bCs/>
        <w:sz w:val="24"/>
        <w:szCs w:val="24"/>
      </w:rPr>
      <w:t>1</w:t>
    </w:r>
    <w:r>
      <w:rPr>
        <w:b/>
        <w:bCs/>
        <w:sz w:val="24"/>
        <w:szCs w:val="24"/>
      </w:rPr>
      <w:fldChar w:fldCharType="end"/>
    </w:r>
    <w:r>
      <w:rPr>
        <w:lang w:val="zh-CN"/>
      </w:rPr>
      <w:t xml:space="preserve"> / </w:t>
    </w:r>
    <w:r>
      <w:rPr>
        <w:b/>
        <w:bCs/>
        <w:sz w:val="24"/>
        <w:szCs w:val="24"/>
      </w:rPr>
      <w:fldChar w:fldCharType="begin"/>
    </w:r>
    <w:r>
      <w:rPr>
        <w:b/>
        <w:bCs/>
        <w:sz w:val="24"/>
        <w:szCs w:val="24"/>
      </w:rPr>
      <w:instrText xml:space="preserve">NUMPAGES</w:instrText>
    </w:r>
    <w:r>
      <w:rPr>
        <w:b/>
        <w:bCs/>
        <w:sz w:val="24"/>
        <w:szCs w:val="24"/>
      </w:rPr>
      <w:fldChar w:fldCharType="separate"/>
    </w:r>
    <w:r>
      <w:rPr>
        <w:b/>
        <w:bCs/>
        <w:sz w:val="24"/>
        <w:szCs w:val="24"/>
      </w:rPr>
      <w:t>15</w:t>
    </w:r>
    <w:r>
      <w:rPr>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306"/>
      </w:tabs>
      <w:spacing w:before="240" w:after="120"/>
      <w:ind w:left="-155" w:right="-483" w:firstLine="0"/>
    </w:pPr>
    <w:r>
      <w:t>《数字电路与逻辑设计》实验报告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F5C21"/>
    <w:multiLevelType w:val="multilevel"/>
    <w:tmpl w:val="7E7F5C21"/>
    <w:lvl w:ilvl="0" w:tentative="0">
      <w:start w:val="1"/>
      <w:numFmt w:val="decimal"/>
      <w:lvlText w:val="（%1）"/>
      <w:lvlJc w:val="left"/>
      <w:pPr>
        <w:ind w:left="1440" w:hanging="7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 • S">
    <w15:presenceInfo w15:providerId="WPS Office" w15:userId="1150290945"/>
  </w15:person>
  <w15:person w15:author="Unknown Author">
    <w15:presenceInfo w15:providerId="None" w15:userId="Unknown 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FB8FFE"/>
    <w:rsid w:val="377F88BB"/>
    <w:rsid w:val="4BFBC205"/>
    <w:rsid w:val="5B6920F9"/>
    <w:rsid w:val="5BED0A40"/>
    <w:rsid w:val="6DAF9C73"/>
    <w:rsid w:val="6FEFAD9A"/>
    <w:rsid w:val="757B96DF"/>
    <w:rsid w:val="76FBD1AC"/>
    <w:rsid w:val="7BFAD35E"/>
    <w:rsid w:val="7D3F2C74"/>
    <w:rsid w:val="7D6FFEA7"/>
    <w:rsid w:val="7EFF1082"/>
    <w:rsid w:val="7EFF444D"/>
    <w:rsid w:val="7FB9FF8C"/>
    <w:rsid w:val="7FBE9A09"/>
    <w:rsid w:val="B79ED360"/>
    <w:rsid w:val="BDFF8278"/>
    <w:rsid w:val="BEAD990D"/>
    <w:rsid w:val="BFFDB37E"/>
    <w:rsid w:val="D3CF5BB3"/>
    <w:rsid w:val="D6F78C70"/>
    <w:rsid w:val="DAF72E4C"/>
    <w:rsid w:val="DB8F0B4F"/>
    <w:rsid w:val="DF5DB632"/>
    <w:rsid w:val="DF5EAB2D"/>
    <w:rsid w:val="DFDE0597"/>
    <w:rsid w:val="E7BB4358"/>
    <w:rsid w:val="ED3CA157"/>
    <w:rsid w:val="F7FFDDEE"/>
    <w:rsid w:val="FD5C6223"/>
    <w:rsid w:val="FE66E6A2"/>
    <w:rsid w:val="FE6731F6"/>
    <w:rsid w:val="FEBA37D1"/>
    <w:rsid w:val="FEDFEEDC"/>
    <w:rsid w:val="FEEFC447"/>
    <w:rsid w:val="FEFFD2F4"/>
    <w:rsid w:val="FFEF535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 w:cs="Times New Roman"/>
      <w:color w:val="auto"/>
      <w:kern w:val="2"/>
      <w:sz w:val="21"/>
      <w:szCs w:val="24"/>
      <w:lang w:val="en-US" w:eastAsia="zh-CN" w:bidi="ar-SA"/>
    </w:rPr>
  </w:style>
  <w:style w:type="paragraph" w:styleId="2">
    <w:name w:val="heading 1"/>
    <w:basedOn w:val="1"/>
    <w:next w:val="1"/>
    <w:qFormat/>
    <w:locked/>
    <w:uiPriority w:val="0"/>
    <w:pPr>
      <w:keepNext/>
      <w:keepLines/>
      <w:spacing w:before="340" w:after="330" w:line="578" w:lineRule="auto"/>
      <w:outlineLvl w:val="0"/>
    </w:pPr>
    <w:rPr>
      <w:b/>
      <w:bCs/>
      <w:kern w:val="2"/>
      <w:sz w:val="44"/>
      <w:szCs w:val="44"/>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semiHidden/>
    <w:qFormat/>
    <w:uiPriority w:val="99"/>
    <w:rPr>
      <w:rFonts w:ascii="Calibri" w:hAnsi="Calibri"/>
      <w:kern w:val="0"/>
      <w:sz w:val="18"/>
      <w:szCs w:val="20"/>
    </w:r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Noto Sans Devanagari"/>
      <w:i/>
      <w:iCs/>
      <w:sz w:val="24"/>
      <w:szCs w:val="24"/>
    </w:rPr>
  </w:style>
  <w:style w:type="paragraph" w:styleId="6">
    <w:name w:val="footer"/>
    <w:basedOn w:val="1"/>
    <w:qFormat/>
    <w:uiPriority w:val="99"/>
    <w:pPr>
      <w:tabs>
        <w:tab w:val="center" w:pos="4153"/>
        <w:tab w:val="right" w:pos="8306"/>
      </w:tabs>
      <w:snapToGrid w:val="0"/>
      <w:jc w:val="left"/>
    </w:pPr>
    <w:rPr>
      <w:rFonts w:ascii="Calibri" w:hAnsi="Calibri"/>
      <w:kern w:val="0"/>
      <w:sz w:val="18"/>
      <w:szCs w:val="20"/>
    </w:rPr>
  </w:style>
  <w:style w:type="paragraph" w:styleId="7">
    <w:name w:val="header"/>
    <w:basedOn w:val="1"/>
    <w:qFormat/>
    <w:uiPriority w:val="99"/>
    <w:pPr>
      <w:pBdr>
        <w:bottom w:val="single" w:color="000000" w:sz="6" w:space="1"/>
      </w:pBdr>
      <w:tabs>
        <w:tab w:val="center" w:pos="4153"/>
        <w:tab w:val="right" w:pos="8306"/>
      </w:tabs>
      <w:snapToGrid w:val="0"/>
      <w:ind w:left="-155" w:right="-142" w:firstLine="0"/>
      <w:jc w:val="center"/>
    </w:pPr>
    <w:rPr>
      <w:rFonts w:ascii="微软雅黑" w:hAnsi="微软雅黑" w:eastAsia="微软雅黑"/>
      <w:b/>
      <w:color w:val="000000"/>
      <w:kern w:val="0"/>
      <w:sz w:val="28"/>
      <w:szCs w:val="20"/>
    </w:rPr>
  </w:style>
  <w:style w:type="paragraph" w:styleId="8">
    <w:name w:val="List"/>
    <w:basedOn w:val="4"/>
    <w:qFormat/>
    <w:uiPriority w:val="0"/>
    <w:rPr>
      <w:rFonts w:cs="Noto Sans Devanagari"/>
    </w:rPr>
  </w:style>
  <w:style w:type="paragraph" w:styleId="9">
    <w:name w:val="Normal (Web)"/>
    <w:basedOn w:val="1"/>
    <w:semiHidden/>
    <w:unhideWhenUsed/>
    <w:qFormat/>
    <w:uiPriority w:val="99"/>
    <w:pPr>
      <w:widowControl/>
      <w:spacing w:beforeAutospacing="1" w:afterAutospacing="1"/>
      <w:jc w:val="left"/>
    </w:pPr>
    <w:rPr>
      <w:rFonts w:ascii="宋体" w:hAnsi="宋体" w:cs="宋体"/>
      <w:kern w:val="0"/>
      <w:sz w:val="24"/>
    </w:rPr>
  </w:style>
  <w:style w:type="paragraph" w:styleId="10">
    <w:name w:val="Subtitle"/>
    <w:basedOn w:val="1"/>
    <w:next w:val="1"/>
    <w:qFormat/>
    <w:locked/>
    <w:uiPriority w:val="11"/>
    <w:pPr>
      <w:spacing w:before="240" w:after="60" w:line="312" w:lineRule="auto"/>
      <w:jc w:val="center"/>
      <w:outlineLvl w:val="1"/>
    </w:pPr>
    <w:rPr>
      <w:rFonts w:ascii="Cambria" w:hAnsi="Cambria"/>
      <w:b/>
      <w:bCs/>
      <w:kern w:val="2"/>
      <w:sz w:val="32"/>
      <w:szCs w:val="32"/>
    </w:rPr>
  </w:style>
  <w:style w:type="paragraph" w:styleId="11">
    <w:name w:val="Title"/>
    <w:basedOn w:val="1"/>
    <w:next w:val="1"/>
    <w:qFormat/>
    <w:uiPriority w:val="99"/>
    <w:pPr>
      <w:widowControl/>
      <w:spacing w:line="204" w:lineRule="auto"/>
      <w:ind w:right="576" w:firstLine="0"/>
      <w:jc w:val="left"/>
    </w:pPr>
    <w:rPr>
      <w:rFonts w:ascii="Calibri" w:hAnsi="Calibri"/>
      <w:caps/>
      <w:color w:val="858585"/>
      <w:kern w:val="2"/>
      <w:sz w:val="20"/>
      <w:szCs w:val="20"/>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qFormat/>
    <w:locked/>
    <w:uiPriority w:val="99"/>
    <w:rPr>
      <w:rFonts w:ascii="微软雅黑" w:hAnsi="微软雅黑" w:eastAsia="微软雅黑"/>
      <w:b/>
      <w:color w:val="000000"/>
      <w:sz w:val="28"/>
    </w:rPr>
  </w:style>
  <w:style w:type="character" w:customStyle="1" w:styleId="16">
    <w:name w:val="页脚 字符"/>
    <w:qFormat/>
    <w:locked/>
    <w:uiPriority w:val="99"/>
    <w:rPr>
      <w:sz w:val="18"/>
    </w:rPr>
  </w:style>
  <w:style w:type="character" w:customStyle="1" w:styleId="17">
    <w:name w:val="批注框文本 字符"/>
    <w:semiHidden/>
    <w:qFormat/>
    <w:locked/>
    <w:uiPriority w:val="99"/>
    <w:rPr>
      <w:sz w:val="18"/>
    </w:rPr>
  </w:style>
  <w:style w:type="character" w:customStyle="1" w:styleId="18">
    <w:name w:val="标题 字符"/>
    <w:qFormat/>
    <w:locked/>
    <w:uiPriority w:val="99"/>
    <w:rPr>
      <w:rFonts w:ascii="Calibri" w:hAnsi="Calibri" w:eastAsia="宋体"/>
      <w:caps/>
      <w:color w:val="858585"/>
      <w:kern w:val="2"/>
      <w:sz w:val="20"/>
    </w:rPr>
  </w:style>
  <w:style w:type="character" w:styleId="19">
    <w:name w:val="Placeholder Text"/>
    <w:semiHidden/>
    <w:qFormat/>
    <w:uiPriority w:val="99"/>
    <w:rPr>
      <w:color w:val="808080"/>
    </w:rPr>
  </w:style>
  <w:style w:type="character" w:customStyle="1" w:styleId="20">
    <w:name w:val="副标题 字符"/>
    <w:qFormat/>
    <w:uiPriority w:val="11"/>
    <w:rPr>
      <w:rFonts w:ascii="Cambria" w:hAnsi="Cambria" w:cs="Times New Roman"/>
      <w:b/>
      <w:bCs/>
      <w:kern w:val="2"/>
      <w:sz w:val="32"/>
      <w:szCs w:val="32"/>
    </w:rPr>
  </w:style>
  <w:style w:type="character" w:customStyle="1" w:styleId="21">
    <w:name w:val="标题 1 字符"/>
    <w:basedOn w:val="12"/>
    <w:qFormat/>
    <w:uiPriority w:val="0"/>
    <w:rPr>
      <w:rFonts w:ascii="Times New Roman" w:hAnsi="Times New Roman"/>
      <w:b/>
      <w:bCs/>
      <w:kern w:val="2"/>
      <w:sz w:val="44"/>
      <w:szCs w:val="44"/>
    </w:rPr>
  </w:style>
  <w:style w:type="character" w:customStyle="1" w:styleId="22">
    <w:name w:val="ListLabel 1"/>
    <w:qFormat/>
    <w:uiPriority w:val="0"/>
    <w:rPr>
      <w:rFonts w:cs="Times New Roman"/>
    </w:rPr>
  </w:style>
  <w:style w:type="character" w:customStyle="1" w:styleId="23">
    <w:name w:val="ListLabel 2"/>
    <w:qFormat/>
    <w:uiPriority w:val="0"/>
    <w:rPr>
      <w:rFonts w:cs="Times New Roman"/>
    </w:rPr>
  </w:style>
  <w:style w:type="character" w:customStyle="1" w:styleId="24">
    <w:name w:val="ListLabel 3"/>
    <w:qFormat/>
    <w:uiPriority w:val="0"/>
    <w:rPr>
      <w:rFonts w:cs="Times New Roman"/>
    </w:rPr>
  </w:style>
  <w:style w:type="character" w:customStyle="1" w:styleId="25">
    <w:name w:val="ListLabel 4"/>
    <w:qFormat/>
    <w:uiPriority w:val="0"/>
    <w:rPr>
      <w:rFonts w:cs="Times New Roman"/>
    </w:rPr>
  </w:style>
  <w:style w:type="character" w:customStyle="1" w:styleId="26">
    <w:name w:val="ListLabel 5"/>
    <w:qFormat/>
    <w:uiPriority w:val="0"/>
    <w:rPr>
      <w:rFonts w:cs="Times New Roman"/>
    </w:rPr>
  </w:style>
  <w:style w:type="character" w:customStyle="1" w:styleId="27">
    <w:name w:val="ListLabel 6"/>
    <w:qFormat/>
    <w:uiPriority w:val="0"/>
    <w:rPr>
      <w:rFonts w:cs="Times New Roman"/>
    </w:rPr>
  </w:style>
  <w:style w:type="character" w:customStyle="1" w:styleId="28">
    <w:name w:val="ListLabel 7"/>
    <w:qFormat/>
    <w:uiPriority w:val="0"/>
    <w:rPr>
      <w:rFonts w:cs="Times New Roman"/>
    </w:rPr>
  </w:style>
  <w:style w:type="character" w:customStyle="1" w:styleId="29">
    <w:name w:val="ListLabel 8"/>
    <w:qFormat/>
    <w:uiPriority w:val="0"/>
    <w:rPr>
      <w:rFonts w:cs="Times New Roman"/>
    </w:rPr>
  </w:style>
  <w:style w:type="character" w:customStyle="1" w:styleId="30">
    <w:name w:val="ListLabel 9"/>
    <w:qFormat/>
    <w:uiPriority w:val="0"/>
    <w:rPr>
      <w:rFonts w:cs="Times New Roman"/>
    </w:rPr>
  </w:style>
  <w:style w:type="character" w:customStyle="1" w:styleId="31">
    <w:name w:val="ListLabel 10"/>
    <w:qFormat/>
    <w:uiPriority w:val="0"/>
    <w:rPr>
      <w:rFonts w:cs="Times New Roman"/>
    </w:rPr>
  </w:style>
  <w:style w:type="character" w:customStyle="1" w:styleId="32">
    <w:name w:val="ListLabel 11"/>
    <w:qFormat/>
    <w:uiPriority w:val="0"/>
    <w:rPr>
      <w:rFonts w:cs="Times New Roman"/>
    </w:rPr>
  </w:style>
  <w:style w:type="character" w:customStyle="1" w:styleId="33">
    <w:name w:val="ListLabel 12"/>
    <w:qFormat/>
    <w:uiPriority w:val="0"/>
    <w:rPr>
      <w:rFonts w:cs="Times New Roman"/>
    </w:rPr>
  </w:style>
  <w:style w:type="character" w:customStyle="1" w:styleId="34">
    <w:name w:val="ListLabel 13"/>
    <w:qFormat/>
    <w:uiPriority w:val="0"/>
    <w:rPr>
      <w:rFonts w:cs="Times New Roman"/>
    </w:rPr>
  </w:style>
  <w:style w:type="character" w:customStyle="1" w:styleId="35">
    <w:name w:val="ListLabel 14"/>
    <w:qFormat/>
    <w:uiPriority w:val="0"/>
    <w:rPr>
      <w:rFonts w:cs="Times New Roman"/>
    </w:rPr>
  </w:style>
  <w:style w:type="character" w:customStyle="1" w:styleId="36">
    <w:name w:val="ListLabel 15"/>
    <w:qFormat/>
    <w:uiPriority w:val="0"/>
    <w:rPr>
      <w:rFonts w:cs="Times New Roman"/>
    </w:rPr>
  </w:style>
  <w:style w:type="character" w:customStyle="1" w:styleId="37">
    <w:name w:val="ListLabel 16"/>
    <w:qFormat/>
    <w:uiPriority w:val="0"/>
    <w:rPr>
      <w:rFonts w:cs="Times New Roman"/>
    </w:rPr>
  </w:style>
  <w:style w:type="character" w:customStyle="1" w:styleId="38">
    <w:name w:val="ListLabel 17"/>
    <w:qFormat/>
    <w:uiPriority w:val="0"/>
    <w:rPr>
      <w:rFonts w:cs="Times New Roman"/>
    </w:rPr>
  </w:style>
  <w:style w:type="character" w:customStyle="1" w:styleId="39">
    <w:name w:val="ListLabel 18"/>
    <w:qFormat/>
    <w:uiPriority w:val="0"/>
    <w:rPr>
      <w:rFonts w:cs="Times New Roman"/>
    </w:rPr>
  </w:style>
  <w:style w:type="character" w:customStyle="1" w:styleId="40">
    <w:name w:val="ListLabel 19"/>
    <w:qFormat/>
    <w:uiPriority w:val="0"/>
    <w:rPr>
      <w:rFonts w:cs="Times New Roman"/>
    </w:rPr>
  </w:style>
  <w:style w:type="character" w:customStyle="1" w:styleId="41">
    <w:name w:val="ListLabel 20"/>
    <w:qFormat/>
    <w:uiPriority w:val="0"/>
    <w:rPr>
      <w:rFonts w:cs="Times New Roman"/>
    </w:rPr>
  </w:style>
  <w:style w:type="character" w:customStyle="1" w:styleId="42">
    <w:name w:val="ListLabel 21"/>
    <w:qFormat/>
    <w:uiPriority w:val="0"/>
    <w:rPr>
      <w:rFonts w:cs="Times New Roman"/>
    </w:rPr>
  </w:style>
  <w:style w:type="character" w:customStyle="1" w:styleId="43">
    <w:name w:val="ListLabel 22"/>
    <w:qFormat/>
    <w:uiPriority w:val="0"/>
    <w:rPr>
      <w:rFonts w:cs="Times New Roman"/>
    </w:rPr>
  </w:style>
  <w:style w:type="character" w:customStyle="1" w:styleId="44">
    <w:name w:val="ListLabel 23"/>
    <w:qFormat/>
    <w:uiPriority w:val="0"/>
    <w:rPr>
      <w:rFonts w:cs="Times New Roman"/>
    </w:rPr>
  </w:style>
  <w:style w:type="character" w:customStyle="1" w:styleId="45">
    <w:name w:val="ListLabel 24"/>
    <w:qFormat/>
    <w:uiPriority w:val="0"/>
    <w:rPr>
      <w:rFonts w:cs="Times New Roman"/>
    </w:rPr>
  </w:style>
  <w:style w:type="character" w:customStyle="1" w:styleId="46">
    <w:name w:val="ListLabel 25"/>
    <w:qFormat/>
    <w:uiPriority w:val="0"/>
    <w:rPr>
      <w:rFonts w:cs="Times New Roman"/>
    </w:rPr>
  </w:style>
  <w:style w:type="character" w:customStyle="1" w:styleId="47">
    <w:name w:val="ListLabel 26"/>
    <w:qFormat/>
    <w:uiPriority w:val="0"/>
    <w:rPr>
      <w:rFonts w:cs="Times New Roman"/>
    </w:rPr>
  </w:style>
  <w:style w:type="character" w:customStyle="1" w:styleId="48">
    <w:name w:val="ListLabel 27"/>
    <w:qFormat/>
    <w:uiPriority w:val="0"/>
    <w:rPr>
      <w:rFonts w:cs="Times New Roman"/>
    </w:rPr>
  </w:style>
  <w:style w:type="character" w:customStyle="1" w:styleId="49">
    <w:name w:val="ListLabel 28"/>
    <w:qFormat/>
    <w:uiPriority w:val="0"/>
    <w:rPr>
      <w:rFonts w:cs="Times New Roman"/>
    </w:rPr>
  </w:style>
  <w:style w:type="character" w:customStyle="1" w:styleId="50">
    <w:name w:val="ListLabel 29"/>
    <w:qFormat/>
    <w:uiPriority w:val="0"/>
    <w:rPr>
      <w:rFonts w:cs="Times New Roman"/>
    </w:rPr>
  </w:style>
  <w:style w:type="character" w:customStyle="1" w:styleId="51">
    <w:name w:val="ListLabel 30"/>
    <w:qFormat/>
    <w:uiPriority w:val="0"/>
    <w:rPr>
      <w:rFonts w:cs="Times New Roman"/>
    </w:rPr>
  </w:style>
  <w:style w:type="character" w:customStyle="1" w:styleId="52">
    <w:name w:val="ListLabel 31"/>
    <w:qFormat/>
    <w:uiPriority w:val="0"/>
    <w:rPr>
      <w:rFonts w:cs="Times New Roman"/>
    </w:rPr>
  </w:style>
  <w:style w:type="character" w:customStyle="1" w:styleId="53">
    <w:name w:val="ListLabel 32"/>
    <w:qFormat/>
    <w:uiPriority w:val="0"/>
    <w:rPr>
      <w:rFonts w:cs="Times New Roman"/>
    </w:rPr>
  </w:style>
  <w:style w:type="character" w:customStyle="1" w:styleId="54">
    <w:name w:val="ListLabel 33"/>
    <w:qFormat/>
    <w:uiPriority w:val="0"/>
    <w:rPr>
      <w:rFonts w:cs="Times New Roman"/>
    </w:rPr>
  </w:style>
  <w:style w:type="character" w:customStyle="1" w:styleId="55">
    <w:name w:val="ListLabel 34"/>
    <w:qFormat/>
    <w:uiPriority w:val="0"/>
    <w:rPr>
      <w:rFonts w:cs="Times New Roman"/>
    </w:rPr>
  </w:style>
  <w:style w:type="character" w:customStyle="1" w:styleId="56">
    <w:name w:val="ListLabel 35"/>
    <w:qFormat/>
    <w:uiPriority w:val="0"/>
    <w:rPr>
      <w:rFonts w:cs="Times New Roman"/>
    </w:rPr>
  </w:style>
  <w:style w:type="character" w:customStyle="1" w:styleId="57">
    <w:name w:val="ListLabel 36"/>
    <w:qFormat/>
    <w:uiPriority w:val="0"/>
    <w:rPr>
      <w:rFonts w:cs="Times New Roman"/>
    </w:rPr>
  </w:style>
  <w:style w:type="character" w:customStyle="1" w:styleId="58">
    <w:name w:val="ListLabel 37"/>
    <w:qFormat/>
    <w:uiPriority w:val="0"/>
    <w:rPr>
      <w:rFonts w:cs="Times New Roman"/>
      <w:b/>
    </w:rPr>
  </w:style>
  <w:style w:type="character" w:customStyle="1" w:styleId="59">
    <w:name w:val="ListLabel 38"/>
    <w:qFormat/>
    <w:uiPriority w:val="0"/>
    <w:rPr>
      <w:rFonts w:cs="Times New Roman"/>
    </w:rPr>
  </w:style>
  <w:style w:type="character" w:customStyle="1" w:styleId="60">
    <w:name w:val="ListLabel 39"/>
    <w:qFormat/>
    <w:uiPriority w:val="0"/>
    <w:rPr>
      <w:rFonts w:cs="Times New Roman"/>
    </w:rPr>
  </w:style>
  <w:style w:type="character" w:customStyle="1" w:styleId="61">
    <w:name w:val="ListLabel 40"/>
    <w:qFormat/>
    <w:uiPriority w:val="0"/>
    <w:rPr>
      <w:rFonts w:cs="Times New Roman"/>
    </w:rPr>
  </w:style>
  <w:style w:type="character" w:customStyle="1" w:styleId="62">
    <w:name w:val="ListLabel 41"/>
    <w:qFormat/>
    <w:uiPriority w:val="0"/>
    <w:rPr>
      <w:rFonts w:cs="Times New Roman"/>
    </w:rPr>
  </w:style>
  <w:style w:type="character" w:customStyle="1" w:styleId="63">
    <w:name w:val="ListLabel 42"/>
    <w:qFormat/>
    <w:uiPriority w:val="0"/>
    <w:rPr>
      <w:rFonts w:cs="Times New Roman"/>
    </w:rPr>
  </w:style>
  <w:style w:type="character" w:customStyle="1" w:styleId="64">
    <w:name w:val="ListLabel 43"/>
    <w:qFormat/>
    <w:uiPriority w:val="0"/>
    <w:rPr>
      <w:rFonts w:cs="Times New Roman"/>
    </w:rPr>
  </w:style>
  <w:style w:type="character" w:customStyle="1" w:styleId="65">
    <w:name w:val="ListLabel 44"/>
    <w:qFormat/>
    <w:uiPriority w:val="0"/>
    <w:rPr>
      <w:rFonts w:cs="Times New Roman"/>
    </w:rPr>
  </w:style>
  <w:style w:type="character" w:customStyle="1" w:styleId="66">
    <w:name w:val="ListLabel 45"/>
    <w:qFormat/>
    <w:uiPriority w:val="0"/>
    <w:rPr>
      <w:rFonts w:cs="Times New Roman"/>
    </w:rPr>
  </w:style>
  <w:style w:type="character" w:customStyle="1" w:styleId="67">
    <w:name w:val="ListLabel 46"/>
    <w:qFormat/>
    <w:uiPriority w:val="0"/>
    <w:rPr>
      <w:rFonts w:cs="Times New Roman"/>
    </w:rPr>
  </w:style>
  <w:style w:type="character" w:customStyle="1" w:styleId="68">
    <w:name w:val="ListLabel 47"/>
    <w:qFormat/>
    <w:uiPriority w:val="0"/>
    <w:rPr>
      <w:rFonts w:cs="Times New Roman"/>
    </w:rPr>
  </w:style>
  <w:style w:type="character" w:customStyle="1" w:styleId="69">
    <w:name w:val="ListLabel 48"/>
    <w:qFormat/>
    <w:uiPriority w:val="0"/>
    <w:rPr>
      <w:rFonts w:cs="Times New Roman"/>
    </w:rPr>
  </w:style>
  <w:style w:type="character" w:customStyle="1" w:styleId="70">
    <w:name w:val="ListLabel 49"/>
    <w:qFormat/>
    <w:uiPriority w:val="0"/>
    <w:rPr>
      <w:rFonts w:cs="Times New Roman"/>
    </w:rPr>
  </w:style>
  <w:style w:type="character" w:customStyle="1" w:styleId="71">
    <w:name w:val="ListLabel 50"/>
    <w:qFormat/>
    <w:uiPriority w:val="0"/>
    <w:rPr>
      <w:rFonts w:cs="Times New Roman"/>
    </w:rPr>
  </w:style>
  <w:style w:type="character" w:customStyle="1" w:styleId="72">
    <w:name w:val="ListLabel 51"/>
    <w:qFormat/>
    <w:uiPriority w:val="0"/>
    <w:rPr>
      <w:rFonts w:cs="Times New Roman"/>
    </w:rPr>
  </w:style>
  <w:style w:type="character" w:customStyle="1" w:styleId="73">
    <w:name w:val="ListLabel 52"/>
    <w:qFormat/>
    <w:uiPriority w:val="0"/>
    <w:rPr>
      <w:rFonts w:cs="Times New Roman"/>
    </w:rPr>
  </w:style>
  <w:style w:type="character" w:customStyle="1" w:styleId="74">
    <w:name w:val="ListLabel 53"/>
    <w:qFormat/>
    <w:uiPriority w:val="0"/>
    <w:rPr>
      <w:rFonts w:cs="Times New Roman"/>
    </w:rPr>
  </w:style>
  <w:style w:type="character" w:customStyle="1" w:styleId="75">
    <w:name w:val="ListLabel 54"/>
    <w:qFormat/>
    <w:uiPriority w:val="0"/>
    <w:rPr>
      <w:rFonts w:cs="Times New Roman"/>
    </w:rPr>
  </w:style>
  <w:style w:type="character" w:customStyle="1" w:styleId="76">
    <w:name w:val="ListLabel 55"/>
    <w:qFormat/>
    <w:uiPriority w:val="0"/>
    <w:rPr>
      <w:rFonts w:cs="Times New Roman"/>
    </w:rPr>
  </w:style>
  <w:style w:type="character" w:customStyle="1" w:styleId="77">
    <w:name w:val="ListLabel 56"/>
    <w:qFormat/>
    <w:uiPriority w:val="0"/>
    <w:rPr>
      <w:rFonts w:cs="Times New Roman"/>
    </w:rPr>
  </w:style>
  <w:style w:type="character" w:customStyle="1" w:styleId="78">
    <w:name w:val="ListLabel 57"/>
    <w:qFormat/>
    <w:uiPriority w:val="0"/>
    <w:rPr>
      <w:rFonts w:cs="Times New Roman"/>
    </w:rPr>
  </w:style>
  <w:style w:type="character" w:customStyle="1" w:styleId="79">
    <w:name w:val="ListLabel 58"/>
    <w:qFormat/>
    <w:uiPriority w:val="0"/>
    <w:rPr>
      <w:rFonts w:cs="Times New Roman"/>
    </w:rPr>
  </w:style>
  <w:style w:type="character" w:customStyle="1" w:styleId="80">
    <w:name w:val="ListLabel 59"/>
    <w:qFormat/>
    <w:uiPriority w:val="0"/>
    <w:rPr>
      <w:rFonts w:cs="Times New Roman"/>
    </w:rPr>
  </w:style>
  <w:style w:type="character" w:customStyle="1" w:styleId="81">
    <w:name w:val="ListLabel 60"/>
    <w:qFormat/>
    <w:uiPriority w:val="0"/>
    <w:rPr>
      <w:rFonts w:cs="Times New Roman"/>
    </w:rPr>
  </w:style>
  <w:style w:type="character" w:customStyle="1" w:styleId="82">
    <w:name w:val="ListLabel 61"/>
    <w:qFormat/>
    <w:uiPriority w:val="0"/>
    <w:rPr>
      <w:rFonts w:cs="Times New Roman"/>
    </w:rPr>
  </w:style>
  <w:style w:type="character" w:customStyle="1" w:styleId="83">
    <w:name w:val="ListLabel 62"/>
    <w:qFormat/>
    <w:uiPriority w:val="0"/>
    <w:rPr>
      <w:rFonts w:cs="Times New Roman"/>
    </w:rPr>
  </w:style>
  <w:style w:type="character" w:customStyle="1" w:styleId="84">
    <w:name w:val="ListLabel 63"/>
    <w:qFormat/>
    <w:uiPriority w:val="0"/>
    <w:rPr>
      <w:rFonts w:cs="Times New Roman"/>
    </w:rPr>
  </w:style>
  <w:style w:type="character" w:customStyle="1" w:styleId="85">
    <w:name w:val="ListLabel 64"/>
    <w:qFormat/>
    <w:uiPriority w:val="0"/>
    <w:rPr>
      <w:rFonts w:cs="Times New Roman"/>
      <w:b/>
    </w:rPr>
  </w:style>
  <w:style w:type="character" w:customStyle="1" w:styleId="86">
    <w:name w:val="ListLabel 65"/>
    <w:qFormat/>
    <w:uiPriority w:val="0"/>
    <w:rPr>
      <w:rFonts w:cs="Times New Roman"/>
    </w:rPr>
  </w:style>
  <w:style w:type="character" w:customStyle="1" w:styleId="87">
    <w:name w:val="ListLabel 66"/>
    <w:qFormat/>
    <w:uiPriority w:val="0"/>
    <w:rPr>
      <w:rFonts w:cs="Times New Roman"/>
    </w:rPr>
  </w:style>
  <w:style w:type="character" w:customStyle="1" w:styleId="88">
    <w:name w:val="ListLabel 67"/>
    <w:qFormat/>
    <w:uiPriority w:val="0"/>
    <w:rPr>
      <w:rFonts w:cs="Times New Roman"/>
    </w:rPr>
  </w:style>
  <w:style w:type="character" w:customStyle="1" w:styleId="89">
    <w:name w:val="ListLabel 68"/>
    <w:qFormat/>
    <w:uiPriority w:val="0"/>
    <w:rPr>
      <w:rFonts w:cs="Times New Roman"/>
    </w:rPr>
  </w:style>
  <w:style w:type="character" w:customStyle="1" w:styleId="90">
    <w:name w:val="ListLabel 69"/>
    <w:qFormat/>
    <w:uiPriority w:val="0"/>
    <w:rPr>
      <w:rFonts w:cs="Times New Roman"/>
    </w:rPr>
  </w:style>
  <w:style w:type="character" w:customStyle="1" w:styleId="91">
    <w:name w:val="ListLabel 70"/>
    <w:qFormat/>
    <w:uiPriority w:val="0"/>
    <w:rPr>
      <w:rFonts w:cs="Times New Roman"/>
    </w:rPr>
  </w:style>
  <w:style w:type="character" w:customStyle="1" w:styleId="92">
    <w:name w:val="ListLabel 71"/>
    <w:qFormat/>
    <w:uiPriority w:val="0"/>
    <w:rPr>
      <w:rFonts w:cs="Times New Roman"/>
    </w:rPr>
  </w:style>
  <w:style w:type="character" w:customStyle="1" w:styleId="93">
    <w:name w:val="ListLabel 72"/>
    <w:qFormat/>
    <w:uiPriority w:val="0"/>
    <w:rPr>
      <w:rFonts w:cs="Times New Roman"/>
    </w:rPr>
  </w:style>
  <w:style w:type="character" w:customStyle="1" w:styleId="94">
    <w:name w:val="ListLabel 73"/>
    <w:qFormat/>
    <w:uiPriority w:val="0"/>
    <w:rPr>
      <w:rFonts w:eastAsia="黑体"/>
      <w:b/>
      <w:sz w:val="28"/>
    </w:rPr>
  </w:style>
  <w:style w:type="paragraph" w:customStyle="1" w:styleId="95">
    <w:name w:val="Heading"/>
    <w:basedOn w:val="1"/>
    <w:next w:val="4"/>
    <w:qFormat/>
    <w:uiPriority w:val="0"/>
    <w:pPr>
      <w:keepNext/>
      <w:spacing w:before="240" w:after="120"/>
    </w:pPr>
    <w:rPr>
      <w:rFonts w:ascii="Nimbus Sans" w:hAnsi="Nimbus Sans" w:eastAsia="Source Han Sans CN" w:cs="Noto Sans Devanagari"/>
      <w:sz w:val="28"/>
      <w:szCs w:val="28"/>
    </w:rPr>
  </w:style>
  <w:style w:type="paragraph" w:customStyle="1" w:styleId="96">
    <w:name w:val="Index"/>
    <w:basedOn w:val="1"/>
    <w:qFormat/>
    <w:uiPriority w:val="0"/>
    <w:pPr>
      <w:suppressLineNumbers/>
    </w:pPr>
    <w:rPr>
      <w:rFonts w:cs="Noto Sans Devanagari"/>
    </w:rPr>
  </w:style>
  <w:style w:type="paragraph" w:styleId="97">
    <w:name w:val="List Paragraph"/>
    <w:basedOn w:val="1"/>
    <w:qFormat/>
    <w:uiPriority w:val="34"/>
    <w:pPr>
      <w:ind w:firstLine="420"/>
    </w:pPr>
  </w:style>
  <w:style w:type="paragraph" w:customStyle="1" w:styleId="98">
    <w:name w:val="列出段落2"/>
    <w:basedOn w:val="1"/>
    <w:qFormat/>
    <w:uiPriority w:val="99"/>
    <w:pPr>
      <w:ind w:firstLine="420"/>
    </w:pPr>
    <w:rPr>
      <w:szCs w:val="21"/>
    </w:rPr>
  </w:style>
  <w:style w:type="paragraph" w:customStyle="1" w:styleId="9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2667</Words>
  <Characters>3621</Characters>
  <Paragraphs>192</Paragraphs>
  <TotalTime>9</TotalTime>
  <ScaleCrop>false</ScaleCrop>
  <LinksUpToDate>false</LinksUpToDate>
  <CharactersWithSpaces>3818</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2019-03-17T10:07:00Z</dcterms:created>
  <dc:creator>ZYZ</dc:creator>
  <cp:lastModifiedBy>G • S</cp:lastModifiedBy>
  <cp:lastPrinted>2015-03-11T15:29:00Z</cp:lastPrinted>
  <dcterms:modified xsi:type="dcterms:W3CDTF">2019-06-03T10:44:34Z</dcterms:modified>
  <dc:title>一、</dc:title>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1033-11.1.0.8392</vt:lpwstr>
  </property>
</Properties>
</file>